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89CAD" w14:textId="77777777" w:rsidR="00502B35" w:rsidRPr="0048289C" w:rsidRDefault="00502B35" w:rsidP="00502B35">
      <w:pPr>
        <w:spacing w:after="200" w:line="276" w:lineRule="auto"/>
        <w:ind w:firstLine="0"/>
        <w:jc w:val="center"/>
        <w:rPr>
          <w:rFonts w:ascii="Times New Roman" w:hAnsi="Times New Roman"/>
          <w:sz w:val="32"/>
          <w:szCs w:val="32"/>
        </w:rPr>
      </w:pPr>
    </w:p>
    <w:p w14:paraId="2232E520" w14:textId="2AE64130" w:rsidR="0048289C" w:rsidRPr="0048289C" w:rsidRDefault="00502B35" w:rsidP="0048289C">
      <w:pPr>
        <w:spacing w:after="200" w:line="276" w:lineRule="auto"/>
        <w:ind w:firstLine="0"/>
        <w:jc w:val="center"/>
        <w:rPr>
          <w:rFonts w:ascii="Times New Roman" w:hAnsi="Times New Roman"/>
          <w:sz w:val="32"/>
          <w:szCs w:val="32"/>
        </w:rPr>
      </w:pPr>
      <w:r w:rsidRPr="0048289C">
        <w:rPr>
          <w:rFonts w:ascii="Times New Roman" w:hAnsi="Times New Roman"/>
          <w:sz w:val="32"/>
          <w:szCs w:val="32"/>
        </w:rPr>
        <w:t>WORKING TITLE FOR THESIS</w:t>
      </w:r>
    </w:p>
    <w:p w14:paraId="0A2F6BED" w14:textId="77777777" w:rsidR="0048289C" w:rsidRPr="0048289C" w:rsidRDefault="0048289C" w:rsidP="0048289C">
      <w:pPr>
        <w:spacing w:after="200" w:line="276" w:lineRule="auto"/>
        <w:ind w:firstLine="0"/>
        <w:jc w:val="left"/>
        <w:rPr>
          <w:rFonts w:ascii="Times New Roman" w:hAnsi="Times New Roman"/>
          <w:sz w:val="32"/>
          <w:szCs w:val="32"/>
        </w:rPr>
      </w:pPr>
    </w:p>
    <w:p w14:paraId="7B7658E0" w14:textId="20731A55" w:rsidR="0048289C" w:rsidRPr="0048289C" w:rsidRDefault="0048289C" w:rsidP="0048289C">
      <w:pPr>
        <w:spacing w:after="200" w:line="276" w:lineRule="auto"/>
        <w:ind w:firstLine="0"/>
        <w:jc w:val="center"/>
        <w:rPr>
          <w:rFonts w:ascii="Times New Roman" w:hAnsi="Times New Roman"/>
          <w:sz w:val="28"/>
          <w:szCs w:val="28"/>
        </w:rPr>
      </w:pPr>
      <w:r>
        <w:rPr>
          <w:rFonts w:ascii="Times New Roman" w:hAnsi="Times New Roman"/>
          <w:sz w:val="28"/>
          <w:szCs w:val="28"/>
        </w:rPr>
        <w:t>b</w:t>
      </w:r>
      <w:r w:rsidRPr="0048289C">
        <w:rPr>
          <w:rFonts w:ascii="Times New Roman" w:hAnsi="Times New Roman"/>
          <w:sz w:val="28"/>
          <w:szCs w:val="28"/>
        </w:rPr>
        <w:t>y</w:t>
      </w:r>
    </w:p>
    <w:p w14:paraId="15782400" w14:textId="77777777" w:rsidR="0048289C" w:rsidRDefault="0048289C" w:rsidP="0048289C">
      <w:pPr>
        <w:spacing w:after="200" w:line="276" w:lineRule="auto"/>
        <w:ind w:firstLine="0"/>
        <w:jc w:val="center"/>
        <w:rPr>
          <w:rFonts w:ascii="Times New Roman" w:hAnsi="Times New Roman"/>
          <w:sz w:val="28"/>
          <w:szCs w:val="28"/>
        </w:rPr>
      </w:pPr>
      <w:proofErr w:type="spellStart"/>
      <w:r w:rsidRPr="0048289C">
        <w:rPr>
          <w:rFonts w:ascii="Times New Roman" w:hAnsi="Times New Roman"/>
          <w:sz w:val="28"/>
          <w:szCs w:val="28"/>
        </w:rPr>
        <w:t>Nayan</w:t>
      </w:r>
      <w:proofErr w:type="spellEnd"/>
      <w:r w:rsidRPr="0048289C">
        <w:rPr>
          <w:rFonts w:ascii="Times New Roman" w:hAnsi="Times New Roman"/>
          <w:sz w:val="28"/>
          <w:szCs w:val="28"/>
        </w:rPr>
        <w:t xml:space="preserve"> Chawla and Akhil </w:t>
      </w:r>
      <w:proofErr w:type="spellStart"/>
      <w:r w:rsidRPr="0048289C">
        <w:rPr>
          <w:rFonts w:ascii="Times New Roman" w:hAnsi="Times New Roman"/>
          <w:sz w:val="28"/>
          <w:szCs w:val="28"/>
        </w:rPr>
        <w:t>Alasandagutti</w:t>
      </w:r>
      <w:proofErr w:type="spellEnd"/>
    </w:p>
    <w:p w14:paraId="5C012765" w14:textId="77777777" w:rsidR="0048289C" w:rsidRDefault="0048289C" w:rsidP="0048289C">
      <w:pPr>
        <w:spacing w:after="200" w:line="276" w:lineRule="auto"/>
        <w:ind w:firstLine="0"/>
        <w:jc w:val="center"/>
        <w:rPr>
          <w:rFonts w:ascii="Times New Roman" w:hAnsi="Times New Roman"/>
          <w:sz w:val="28"/>
          <w:szCs w:val="28"/>
        </w:rPr>
      </w:pPr>
    </w:p>
    <w:p w14:paraId="3E9C7C6B" w14:textId="77777777" w:rsidR="0048289C" w:rsidRDefault="0048289C" w:rsidP="0048289C">
      <w:pPr>
        <w:spacing w:after="200" w:line="276" w:lineRule="auto"/>
        <w:ind w:firstLine="0"/>
        <w:jc w:val="center"/>
        <w:rPr>
          <w:rFonts w:ascii="Times New Roman" w:hAnsi="Times New Roman"/>
          <w:sz w:val="26"/>
          <w:szCs w:val="26"/>
        </w:rPr>
      </w:pPr>
      <w:r w:rsidRPr="0048289C">
        <w:rPr>
          <w:rFonts w:ascii="Times New Roman" w:hAnsi="Times New Roman"/>
          <w:sz w:val="26"/>
          <w:szCs w:val="26"/>
        </w:rPr>
        <w:t>A thesis submitted to the faculty of the University of Mississippi in partial fulfilment of the requirements of the Sally McDonnell Barksdale Honors College.</w:t>
      </w:r>
    </w:p>
    <w:p w14:paraId="719319AF" w14:textId="77777777" w:rsidR="0048289C" w:rsidRDefault="0048289C" w:rsidP="0048289C">
      <w:pPr>
        <w:spacing w:after="200" w:line="276" w:lineRule="auto"/>
        <w:ind w:firstLine="0"/>
        <w:jc w:val="center"/>
        <w:rPr>
          <w:rFonts w:ascii="Times New Roman" w:hAnsi="Times New Roman"/>
          <w:sz w:val="26"/>
          <w:szCs w:val="26"/>
        </w:rPr>
      </w:pPr>
    </w:p>
    <w:p w14:paraId="516D8829" w14:textId="77777777" w:rsidR="0048289C" w:rsidRDefault="0048289C" w:rsidP="0048289C">
      <w:pPr>
        <w:spacing w:after="200" w:line="276" w:lineRule="auto"/>
        <w:ind w:firstLine="0"/>
        <w:jc w:val="center"/>
        <w:rPr>
          <w:rFonts w:ascii="Times New Roman" w:hAnsi="Times New Roman"/>
          <w:sz w:val="26"/>
          <w:szCs w:val="26"/>
        </w:rPr>
      </w:pPr>
      <w:r>
        <w:rPr>
          <w:rFonts w:ascii="Times New Roman" w:hAnsi="Times New Roman"/>
          <w:sz w:val="26"/>
          <w:szCs w:val="26"/>
        </w:rPr>
        <w:t>Oxford</w:t>
      </w:r>
    </w:p>
    <w:p w14:paraId="19629710" w14:textId="700EEEF9" w:rsidR="0048289C" w:rsidRDefault="0048289C" w:rsidP="0048289C">
      <w:pPr>
        <w:spacing w:after="200" w:line="276" w:lineRule="auto"/>
        <w:ind w:firstLine="0"/>
        <w:jc w:val="center"/>
        <w:rPr>
          <w:rFonts w:ascii="Times New Roman" w:hAnsi="Times New Roman"/>
          <w:sz w:val="26"/>
          <w:szCs w:val="26"/>
        </w:rPr>
      </w:pPr>
      <w:r>
        <w:rPr>
          <w:rFonts w:ascii="Times New Roman" w:hAnsi="Times New Roman"/>
          <w:sz w:val="26"/>
          <w:szCs w:val="26"/>
        </w:rPr>
        <w:t xml:space="preserve">March </w:t>
      </w:r>
      <w:r w:rsidR="00A51DB4">
        <w:rPr>
          <w:rFonts w:ascii="Times New Roman" w:hAnsi="Times New Roman"/>
          <w:sz w:val="26"/>
          <w:szCs w:val="26"/>
        </w:rPr>
        <w:t>2021</w:t>
      </w:r>
    </w:p>
    <w:p w14:paraId="114F887A" w14:textId="77777777" w:rsidR="0048289C" w:rsidRDefault="0048289C" w:rsidP="0048289C">
      <w:pPr>
        <w:spacing w:after="200" w:line="276" w:lineRule="auto"/>
        <w:ind w:firstLine="0"/>
        <w:jc w:val="center"/>
        <w:rPr>
          <w:rFonts w:ascii="Times New Roman" w:hAnsi="Times New Roman"/>
          <w:sz w:val="26"/>
          <w:szCs w:val="26"/>
        </w:rPr>
      </w:pPr>
    </w:p>
    <w:p w14:paraId="4C451A70" w14:textId="3489B312" w:rsidR="0048289C" w:rsidRDefault="0048289C" w:rsidP="0048289C">
      <w:pPr>
        <w:spacing w:after="200" w:line="276" w:lineRule="auto"/>
        <w:ind w:firstLine="0"/>
        <w:jc w:val="right"/>
        <w:rPr>
          <w:rFonts w:ascii="Times New Roman" w:hAnsi="Times New Roman"/>
          <w:sz w:val="26"/>
          <w:szCs w:val="26"/>
        </w:rPr>
      </w:pPr>
      <w:r>
        <w:rPr>
          <w:rFonts w:ascii="Times New Roman" w:hAnsi="Times New Roman"/>
          <w:sz w:val="26"/>
          <w:szCs w:val="26"/>
        </w:rPr>
        <w:t>Approved By:</w:t>
      </w:r>
    </w:p>
    <w:p w14:paraId="21A783A5" w14:textId="77777777" w:rsidR="0048289C" w:rsidRDefault="0048289C" w:rsidP="0048289C">
      <w:pPr>
        <w:spacing w:after="200" w:line="276" w:lineRule="auto"/>
        <w:ind w:firstLine="0"/>
        <w:jc w:val="right"/>
        <w:rPr>
          <w:rFonts w:ascii="Times New Roman" w:hAnsi="Times New Roman"/>
          <w:sz w:val="26"/>
          <w:szCs w:val="26"/>
        </w:rPr>
      </w:pPr>
    </w:p>
    <w:p w14:paraId="5ED203FE"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w:t>
      </w:r>
    </w:p>
    <w:p w14:paraId="2A45EC2F"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Advisor: Dr. Peter Zee</w:t>
      </w:r>
    </w:p>
    <w:p w14:paraId="494A23D8" w14:textId="77777777" w:rsidR="0048289C" w:rsidRDefault="0048289C" w:rsidP="0048289C">
      <w:pPr>
        <w:spacing w:after="200" w:line="276" w:lineRule="auto"/>
        <w:jc w:val="right"/>
        <w:rPr>
          <w:rFonts w:ascii="Times New Roman" w:hAnsi="Times New Roman"/>
          <w:sz w:val="26"/>
          <w:szCs w:val="26"/>
        </w:rPr>
      </w:pPr>
    </w:p>
    <w:p w14:paraId="184370D0"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w:t>
      </w:r>
    </w:p>
    <w:p w14:paraId="3435AD52" w14:textId="5E5F95B1" w:rsidR="00640E99"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Reader: Dr. Jason Hoeks</w:t>
      </w:r>
      <w:r w:rsidR="00A47AA8">
        <w:rPr>
          <w:rFonts w:ascii="Times New Roman" w:hAnsi="Times New Roman"/>
          <w:sz w:val="26"/>
          <w:szCs w:val="26"/>
        </w:rPr>
        <w:t>e</w:t>
      </w:r>
      <w:r>
        <w:rPr>
          <w:rFonts w:ascii="Times New Roman" w:hAnsi="Times New Roman"/>
          <w:sz w:val="26"/>
          <w:szCs w:val="26"/>
        </w:rPr>
        <w:t>ma</w:t>
      </w:r>
    </w:p>
    <w:p w14:paraId="5E3A1679" w14:textId="77777777" w:rsidR="00640E99" w:rsidRDefault="00640E99" w:rsidP="0048289C">
      <w:pPr>
        <w:spacing w:after="200" w:line="276" w:lineRule="auto"/>
        <w:jc w:val="right"/>
        <w:rPr>
          <w:rFonts w:ascii="Times New Roman" w:hAnsi="Times New Roman"/>
          <w:sz w:val="26"/>
          <w:szCs w:val="26"/>
        </w:rPr>
      </w:pPr>
    </w:p>
    <w:p w14:paraId="5B4BAD57" w14:textId="77777777"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_______________________</w:t>
      </w:r>
    </w:p>
    <w:p w14:paraId="34234B33" w14:textId="7E685948"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Reader: Dr. Ana Pavel</w:t>
      </w:r>
    </w:p>
    <w:p w14:paraId="043610D4" w14:textId="29303742" w:rsidR="00640E99" w:rsidRDefault="00640E99" w:rsidP="0048289C">
      <w:pPr>
        <w:spacing w:after="200" w:line="276" w:lineRule="auto"/>
        <w:jc w:val="right"/>
        <w:rPr>
          <w:rFonts w:ascii="Times New Roman" w:hAnsi="Times New Roman"/>
          <w:sz w:val="26"/>
          <w:szCs w:val="26"/>
        </w:rPr>
      </w:pPr>
    </w:p>
    <w:p w14:paraId="39C4B931" w14:textId="5FF2EBF7"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_______________________</w:t>
      </w:r>
    </w:p>
    <w:p w14:paraId="7EAF2990" w14:textId="77777777" w:rsidR="00E5505E" w:rsidRDefault="00E5505E">
      <w:pPr>
        <w:spacing w:after="200" w:line="276" w:lineRule="auto"/>
        <w:ind w:firstLine="0"/>
        <w:jc w:val="left"/>
        <w:rPr>
          <w:rFonts w:ascii="Times New Roman" w:hAnsi="Times New Roman"/>
          <w:sz w:val="24"/>
        </w:rPr>
      </w:pPr>
    </w:p>
    <w:p w14:paraId="78E1C9C8" w14:textId="77777777" w:rsidR="00E5505E" w:rsidRDefault="00E5505E">
      <w:pPr>
        <w:spacing w:after="200" w:line="276" w:lineRule="auto"/>
        <w:ind w:firstLine="0"/>
        <w:jc w:val="left"/>
        <w:rPr>
          <w:rFonts w:ascii="Times New Roman" w:hAnsi="Times New Roman"/>
          <w:sz w:val="24"/>
        </w:rPr>
      </w:pPr>
    </w:p>
    <w:p w14:paraId="6CC70CC6" w14:textId="77777777" w:rsidR="00E5505E" w:rsidRDefault="00E5505E">
      <w:pPr>
        <w:spacing w:after="200" w:line="276" w:lineRule="auto"/>
        <w:ind w:firstLine="0"/>
        <w:jc w:val="left"/>
        <w:rPr>
          <w:rFonts w:ascii="Times New Roman" w:hAnsi="Times New Roman"/>
          <w:sz w:val="24"/>
        </w:rPr>
      </w:pPr>
    </w:p>
    <w:p w14:paraId="1A622A2D" w14:textId="77777777" w:rsidR="00E5505E" w:rsidRDefault="00E5505E">
      <w:pPr>
        <w:spacing w:after="200" w:line="276" w:lineRule="auto"/>
        <w:ind w:firstLine="0"/>
        <w:jc w:val="left"/>
        <w:rPr>
          <w:rFonts w:ascii="Times New Roman" w:hAnsi="Times New Roman"/>
          <w:sz w:val="24"/>
        </w:rPr>
      </w:pPr>
    </w:p>
    <w:p w14:paraId="5951203F" w14:textId="77777777" w:rsidR="00E5505E" w:rsidRDefault="00E5505E">
      <w:pPr>
        <w:spacing w:after="200" w:line="276" w:lineRule="auto"/>
        <w:ind w:firstLine="0"/>
        <w:jc w:val="left"/>
        <w:rPr>
          <w:rFonts w:ascii="Times New Roman" w:hAnsi="Times New Roman"/>
          <w:sz w:val="24"/>
        </w:rPr>
      </w:pPr>
    </w:p>
    <w:p w14:paraId="28DCF8BB" w14:textId="77777777" w:rsidR="00E5505E" w:rsidRDefault="00E5505E">
      <w:pPr>
        <w:spacing w:after="200" w:line="276" w:lineRule="auto"/>
        <w:ind w:firstLine="0"/>
        <w:jc w:val="left"/>
        <w:rPr>
          <w:rFonts w:ascii="Times New Roman" w:hAnsi="Times New Roman"/>
          <w:sz w:val="24"/>
        </w:rPr>
      </w:pPr>
    </w:p>
    <w:p w14:paraId="4A835ACD" w14:textId="77777777" w:rsidR="00E5505E" w:rsidRDefault="00E5505E">
      <w:pPr>
        <w:spacing w:after="200" w:line="276" w:lineRule="auto"/>
        <w:ind w:firstLine="0"/>
        <w:jc w:val="left"/>
        <w:rPr>
          <w:rFonts w:ascii="Times New Roman" w:hAnsi="Times New Roman"/>
          <w:sz w:val="24"/>
        </w:rPr>
      </w:pPr>
    </w:p>
    <w:p w14:paraId="111B6F06" w14:textId="77777777" w:rsidR="00E5505E" w:rsidRDefault="00E5505E">
      <w:pPr>
        <w:spacing w:after="200" w:line="276" w:lineRule="auto"/>
        <w:ind w:firstLine="0"/>
        <w:jc w:val="left"/>
        <w:rPr>
          <w:rFonts w:ascii="Times New Roman" w:hAnsi="Times New Roman"/>
          <w:sz w:val="24"/>
        </w:rPr>
      </w:pPr>
    </w:p>
    <w:p w14:paraId="75664DE6" w14:textId="77777777" w:rsidR="00E5505E" w:rsidRDefault="00E5505E">
      <w:pPr>
        <w:spacing w:after="200" w:line="276" w:lineRule="auto"/>
        <w:ind w:firstLine="0"/>
        <w:jc w:val="left"/>
        <w:rPr>
          <w:rFonts w:ascii="Times New Roman" w:hAnsi="Times New Roman"/>
          <w:sz w:val="24"/>
        </w:rPr>
      </w:pPr>
    </w:p>
    <w:p w14:paraId="2A861EF5" w14:textId="77777777" w:rsidR="00E5505E" w:rsidRDefault="00E5505E">
      <w:pPr>
        <w:spacing w:after="200" w:line="276" w:lineRule="auto"/>
        <w:ind w:firstLine="0"/>
        <w:jc w:val="left"/>
        <w:rPr>
          <w:rFonts w:ascii="Times New Roman" w:hAnsi="Times New Roman"/>
          <w:sz w:val="24"/>
        </w:rPr>
      </w:pPr>
    </w:p>
    <w:p w14:paraId="1E672C26" w14:textId="77777777" w:rsidR="00E5505E" w:rsidRDefault="00E5505E">
      <w:pPr>
        <w:spacing w:after="200" w:line="276" w:lineRule="auto"/>
        <w:ind w:firstLine="0"/>
        <w:jc w:val="left"/>
        <w:rPr>
          <w:rFonts w:ascii="Times New Roman" w:hAnsi="Times New Roman"/>
          <w:sz w:val="24"/>
        </w:rPr>
      </w:pPr>
    </w:p>
    <w:p w14:paraId="09C35E86" w14:textId="77777777" w:rsidR="00E5505E" w:rsidRDefault="00E5505E">
      <w:pPr>
        <w:spacing w:after="200" w:line="276" w:lineRule="auto"/>
        <w:ind w:firstLine="0"/>
        <w:jc w:val="left"/>
        <w:rPr>
          <w:rFonts w:ascii="Times New Roman" w:hAnsi="Times New Roman"/>
          <w:sz w:val="24"/>
        </w:rPr>
      </w:pPr>
    </w:p>
    <w:p w14:paraId="5AD858D3" w14:textId="77777777" w:rsidR="00E5505E" w:rsidRDefault="00E5505E">
      <w:pPr>
        <w:spacing w:after="200" w:line="276" w:lineRule="auto"/>
        <w:ind w:firstLine="0"/>
        <w:jc w:val="left"/>
        <w:rPr>
          <w:rFonts w:ascii="Times New Roman" w:hAnsi="Times New Roman"/>
          <w:sz w:val="24"/>
        </w:rPr>
      </w:pPr>
    </w:p>
    <w:p w14:paraId="4B8D052F" w14:textId="77777777" w:rsidR="00E5505E" w:rsidRDefault="00E5505E">
      <w:pPr>
        <w:spacing w:after="200" w:line="276" w:lineRule="auto"/>
        <w:ind w:firstLine="0"/>
        <w:jc w:val="left"/>
        <w:rPr>
          <w:rFonts w:ascii="Times New Roman" w:hAnsi="Times New Roman"/>
          <w:sz w:val="24"/>
        </w:rPr>
      </w:pPr>
    </w:p>
    <w:p w14:paraId="0DD12D83" w14:textId="77777777" w:rsidR="00E5505E" w:rsidRDefault="00E5505E">
      <w:pPr>
        <w:spacing w:after="200" w:line="276" w:lineRule="auto"/>
        <w:ind w:firstLine="0"/>
        <w:jc w:val="left"/>
        <w:rPr>
          <w:rFonts w:ascii="Times New Roman" w:hAnsi="Times New Roman"/>
          <w:sz w:val="24"/>
        </w:rPr>
      </w:pPr>
    </w:p>
    <w:p w14:paraId="1DC78981" w14:textId="77777777" w:rsidR="00E5505E" w:rsidRDefault="00E5505E">
      <w:pPr>
        <w:spacing w:after="200" w:line="276" w:lineRule="auto"/>
        <w:ind w:firstLine="0"/>
        <w:jc w:val="left"/>
        <w:rPr>
          <w:rFonts w:ascii="Times New Roman" w:hAnsi="Times New Roman"/>
          <w:sz w:val="24"/>
        </w:rPr>
      </w:pPr>
    </w:p>
    <w:p w14:paraId="2200FA28" w14:textId="77777777" w:rsidR="00E5505E" w:rsidRDefault="00E5505E">
      <w:pPr>
        <w:spacing w:after="200" w:line="276" w:lineRule="auto"/>
        <w:ind w:firstLine="0"/>
        <w:jc w:val="left"/>
        <w:rPr>
          <w:rFonts w:ascii="Times New Roman" w:hAnsi="Times New Roman"/>
          <w:sz w:val="24"/>
        </w:rPr>
      </w:pPr>
    </w:p>
    <w:p w14:paraId="2A437F43" w14:textId="77777777" w:rsidR="00E5505E" w:rsidRDefault="00E5505E">
      <w:pPr>
        <w:spacing w:after="200" w:line="276" w:lineRule="auto"/>
        <w:ind w:firstLine="0"/>
        <w:jc w:val="left"/>
        <w:rPr>
          <w:rFonts w:ascii="Times New Roman" w:hAnsi="Times New Roman"/>
          <w:sz w:val="24"/>
        </w:rPr>
      </w:pPr>
    </w:p>
    <w:p w14:paraId="17C2BDA7" w14:textId="77777777" w:rsidR="00E5505E" w:rsidRDefault="00E5505E">
      <w:pPr>
        <w:spacing w:after="200" w:line="276" w:lineRule="auto"/>
        <w:ind w:firstLine="0"/>
        <w:jc w:val="left"/>
        <w:rPr>
          <w:rFonts w:ascii="Times New Roman" w:hAnsi="Times New Roman"/>
          <w:sz w:val="24"/>
        </w:rPr>
      </w:pPr>
    </w:p>
    <w:p w14:paraId="02175103" w14:textId="77777777" w:rsidR="00E5505E" w:rsidRDefault="00E5505E">
      <w:pPr>
        <w:spacing w:after="200" w:line="276" w:lineRule="auto"/>
        <w:ind w:firstLine="0"/>
        <w:jc w:val="left"/>
        <w:rPr>
          <w:rFonts w:ascii="Times New Roman" w:hAnsi="Times New Roman"/>
          <w:sz w:val="24"/>
        </w:rPr>
      </w:pPr>
    </w:p>
    <w:p w14:paraId="2F049831" w14:textId="77777777" w:rsidR="00E5505E" w:rsidRDefault="00E5505E">
      <w:pPr>
        <w:spacing w:after="200" w:line="276" w:lineRule="auto"/>
        <w:ind w:firstLine="0"/>
        <w:jc w:val="left"/>
        <w:rPr>
          <w:rFonts w:ascii="Times New Roman" w:hAnsi="Times New Roman"/>
          <w:sz w:val="24"/>
        </w:rPr>
      </w:pPr>
    </w:p>
    <w:p w14:paraId="27BFA850" w14:textId="77777777" w:rsidR="00E5505E" w:rsidRDefault="00E5505E">
      <w:pPr>
        <w:spacing w:after="200" w:line="276" w:lineRule="auto"/>
        <w:ind w:firstLine="0"/>
        <w:jc w:val="left"/>
        <w:rPr>
          <w:rFonts w:ascii="Times New Roman" w:hAnsi="Times New Roman"/>
          <w:sz w:val="24"/>
        </w:rPr>
      </w:pPr>
    </w:p>
    <w:p w14:paraId="2BE71ED9" w14:textId="48B62E15" w:rsidR="00E5505E" w:rsidRDefault="00E5505E" w:rsidP="00E5505E">
      <w:pPr>
        <w:spacing w:after="200" w:line="276" w:lineRule="auto"/>
        <w:ind w:firstLine="0"/>
        <w:jc w:val="center"/>
        <w:rPr>
          <w:rFonts w:ascii="Times New Roman" w:hAnsi="Times New Roman"/>
          <w:sz w:val="24"/>
        </w:rPr>
      </w:pPr>
      <w:r>
        <w:rPr>
          <w:rFonts w:ascii="Times New Roman" w:hAnsi="Times New Roman"/>
          <w:sz w:val="24"/>
        </w:rPr>
        <w:t>©2021</w:t>
      </w:r>
    </w:p>
    <w:p w14:paraId="2DEDFD4D" w14:textId="41447EF0" w:rsidR="00E5505E" w:rsidRPr="00E5505E" w:rsidRDefault="00E5505E" w:rsidP="00E5505E">
      <w:pPr>
        <w:spacing w:after="200" w:line="276" w:lineRule="auto"/>
        <w:ind w:firstLine="0"/>
        <w:jc w:val="center"/>
        <w:rPr>
          <w:rFonts w:ascii="Times New Roman" w:hAnsi="Times New Roman"/>
          <w:sz w:val="28"/>
          <w:szCs w:val="28"/>
        </w:rPr>
      </w:pPr>
      <w:proofErr w:type="spellStart"/>
      <w:r w:rsidRPr="00E5505E">
        <w:rPr>
          <w:rFonts w:ascii="Times New Roman" w:hAnsi="Times New Roman"/>
          <w:sz w:val="28"/>
          <w:szCs w:val="28"/>
        </w:rPr>
        <w:t>Nayan</w:t>
      </w:r>
      <w:proofErr w:type="spellEnd"/>
      <w:r w:rsidRPr="00E5505E">
        <w:rPr>
          <w:rFonts w:ascii="Times New Roman" w:hAnsi="Times New Roman"/>
          <w:sz w:val="28"/>
          <w:szCs w:val="28"/>
        </w:rPr>
        <w:t xml:space="preserve"> Chawla and Akhil </w:t>
      </w:r>
      <w:proofErr w:type="spellStart"/>
      <w:r w:rsidRPr="00E5505E">
        <w:rPr>
          <w:rFonts w:ascii="Times New Roman" w:hAnsi="Times New Roman"/>
          <w:sz w:val="28"/>
          <w:szCs w:val="28"/>
        </w:rPr>
        <w:t>Alasandagutti</w:t>
      </w:r>
      <w:proofErr w:type="spellEnd"/>
    </w:p>
    <w:p w14:paraId="33A8E51D" w14:textId="623A7DB4" w:rsidR="00F77ED7" w:rsidRPr="00E5505E" w:rsidRDefault="00E5505E" w:rsidP="00E5505E">
      <w:pPr>
        <w:spacing w:after="200" w:line="276" w:lineRule="auto"/>
        <w:ind w:firstLine="0"/>
        <w:jc w:val="center"/>
        <w:rPr>
          <w:rFonts w:ascii="Times New Roman" w:hAnsi="Times New Roman"/>
          <w:sz w:val="28"/>
          <w:szCs w:val="28"/>
        </w:rPr>
      </w:pPr>
      <w:r w:rsidRPr="00E5505E">
        <w:rPr>
          <w:rFonts w:ascii="Times New Roman" w:hAnsi="Times New Roman"/>
          <w:sz w:val="28"/>
          <w:szCs w:val="28"/>
        </w:rPr>
        <w:t>ALL RIGHTS RESERVED</w:t>
      </w:r>
      <w:r w:rsidR="00F77ED7" w:rsidRPr="00E5505E">
        <w:rPr>
          <w:rFonts w:ascii="Times New Roman" w:hAnsi="Times New Roman"/>
          <w:sz w:val="28"/>
          <w:szCs w:val="28"/>
        </w:rPr>
        <w:br w:type="page"/>
      </w:r>
    </w:p>
    <w:p w14:paraId="5BE41EC7" w14:textId="77777777" w:rsidR="00512E75" w:rsidRDefault="00512E75" w:rsidP="00512E75">
      <w:pPr>
        <w:spacing w:line="480" w:lineRule="auto"/>
        <w:jc w:val="center"/>
        <w:rPr>
          <w:rFonts w:ascii="Times New Roman" w:hAnsi="Times New Roman"/>
          <w:sz w:val="32"/>
          <w:szCs w:val="32"/>
        </w:rPr>
      </w:pPr>
    </w:p>
    <w:p w14:paraId="0D3DA169" w14:textId="597DB0ED" w:rsidR="00074693" w:rsidRPr="00512E75" w:rsidRDefault="00512E75" w:rsidP="004906FF">
      <w:pPr>
        <w:spacing w:line="480" w:lineRule="auto"/>
        <w:jc w:val="center"/>
        <w:rPr>
          <w:rFonts w:ascii="Times New Roman" w:hAnsi="Times New Roman"/>
          <w:sz w:val="32"/>
          <w:szCs w:val="32"/>
        </w:rPr>
      </w:pPr>
      <w:r w:rsidRPr="00512E75">
        <w:rPr>
          <w:rFonts w:ascii="Times New Roman" w:hAnsi="Times New Roman"/>
          <w:sz w:val="32"/>
          <w:szCs w:val="32"/>
        </w:rPr>
        <w:t>ACKNOWLEDGEMENTS</w:t>
      </w:r>
    </w:p>
    <w:p w14:paraId="0556699B" w14:textId="0461763D" w:rsidR="00512E75" w:rsidRDefault="00512E75" w:rsidP="004906FF">
      <w:pPr>
        <w:spacing w:after="200" w:line="480" w:lineRule="auto"/>
        <w:rPr>
          <w:rFonts w:ascii="Times New Roman" w:hAnsi="Times New Roman"/>
          <w:sz w:val="24"/>
        </w:rPr>
      </w:pPr>
      <w:r>
        <w:rPr>
          <w:rFonts w:ascii="Times New Roman" w:hAnsi="Times New Roman"/>
          <w:sz w:val="24"/>
        </w:rPr>
        <w:t>We would like to thank Dr. Zee</w:t>
      </w:r>
      <w:r w:rsidR="006355AB">
        <w:rPr>
          <w:rFonts w:ascii="Times New Roman" w:hAnsi="Times New Roman"/>
          <w:sz w:val="24"/>
        </w:rPr>
        <w:t xml:space="preserve">, the Sally </w:t>
      </w:r>
      <w:proofErr w:type="spellStart"/>
      <w:r w:rsidR="006355AB">
        <w:rPr>
          <w:rFonts w:ascii="Times New Roman" w:hAnsi="Times New Roman"/>
          <w:sz w:val="24"/>
        </w:rPr>
        <w:t>McBarksdale</w:t>
      </w:r>
      <w:proofErr w:type="spellEnd"/>
      <w:r w:rsidR="006355AB">
        <w:rPr>
          <w:rFonts w:ascii="Times New Roman" w:hAnsi="Times New Roman"/>
          <w:sz w:val="24"/>
        </w:rPr>
        <w:t xml:space="preserve"> Honors College, Dr. Hoeksema, and Dr. Pavel for their contribution to this process.</w:t>
      </w:r>
      <w:r w:rsidR="00074693">
        <w:rPr>
          <w:rFonts w:ascii="Times New Roman" w:hAnsi="Times New Roman"/>
          <w:sz w:val="24"/>
        </w:rPr>
        <w:br w:type="page"/>
      </w:r>
    </w:p>
    <w:p w14:paraId="5F289FBF" w14:textId="77777777" w:rsidR="004906FF" w:rsidRDefault="004906FF" w:rsidP="004906FF">
      <w:pPr>
        <w:spacing w:line="480" w:lineRule="auto"/>
        <w:jc w:val="center"/>
        <w:rPr>
          <w:rFonts w:ascii="Times New Roman" w:hAnsi="Times New Roman"/>
          <w:sz w:val="32"/>
          <w:szCs w:val="32"/>
        </w:rPr>
      </w:pPr>
    </w:p>
    <w:p w14:paraId="5451BD1A" w14:textId="6BE8DB0E" w:rsidR="00074693" w:rsidRPr="004906FF" w:rsidRDefault="004906FF" w:rsidP="004906FF">
      <w:pPr>
        <w:spacing w:line="480" w:lineRule="auto"/>
        <w:jc w:val="center"/>
        <w:rPr>
          <w:rFonts w:ascii="Times New Roman" w:hAnsi="Times New Roman"/>
          <w:sz w:val="32"/>
          <w:szCs w:val="32"/>
        </w:rPr>
      </w:pPr>
      <w:r w:rsidRPr="004906FF">
        <w:rPr>
          <w:rFonts w:ascii="Times New Roman" w:hAnsi="Times New Roman"/>
          <w:sz w:val="32"/>
          <w:szCs w:val="32"/>
        </w:rPr>
        <w:t>ABSTRACT</w:t>
      </w:r>
    </w:p>
    <w:p w14:paraId="0F6B769D" w14:textId="00B22944" w:rsidR="004906FF" w:rsidRDefault="004906FF" w:rsidP="004906FF">
      <w:pPr>
        <w:spacing w:after="200" w:line="480" w:lineRule="auto"/>
        <w:ind w:firstLine="0"/>
        <w:jc w:val="center"/>
        <w:rPr>
          <w:rFonts w:ascii="Times New Roman" w:hAnsi="Times New Roman"/>
          <w:sz w:val="24"/>
        </w:rPr>
      </w:pPr>
      <w:r>
        <w:rPr>
          <w:rFonts w:ascii="Times New Roman" w:hAnsi="Times New Roman"/>
          <w:sz w:val="24"/>
        </w:rPr>
        <w:t>AKHIL ALASANDAGUTTI AND NAYAN CHAWLA: WORKING TITLE FOR THESIS</w:t>
      </w:r>
    </w:p>
    <w:p w14:paraId="658B83B0" w14:textId="77777777" w:rsidR="00D92765" w:rsidRDefault="004906FF" w:rsidP="004906FF">
      <w:pPr>
        <w:spacing w:after="200" w:line="480" w:lineRule="auto"/>
        <w:ind w:firstLine="0"/>
        <w:jc w:val="center"/>
        <w:rPr>
          <w:rFonts w:ascii="Times New Roman" w:hAnsi="Times New Roman"/>
          <w:sz w:val="24"/>
        </w:rPr>
      </w:pPr>
      <w:r>
        <w:rPr>
          <w:rFonts w:ascii="Times New Roman" w:hAnsi="Times New Roman"/>
          <w:sz w:val="24"/>
        </w:rPr>
        <w:t>(Under the direction of Dr. Peter Zee)</w:t>
      </w:r>
    </w:p>
    <w:p w14:paraId="44491B22" w14:textId="77777777" w:rsidR="00D92765" w:rsidRDefault="00D92765" w:rsidP="004906FF">
      <w:pPr>
        <w:spacing w:after="200" w:line="480" w:lineRule="auto"/>
        <w:ind w:firstLine="0"/>
        <w:jc w:val="center"/>
        <w:rPr>
          <w:rFonts w:ascii="Times New Roman" w:hAnsi="Times New Roman"/>
          <w:sz w:val="24"/>
        </w:rPr>
      </w:pPr>
    </w:p>
    <w:p w14:paraId="1CC8B5F1" w14:textId="3536ADCB" w:rsidR="00074693" w:rsidRDefault="00D92765" w:rsidP="00D92765">
      <w:pPr>
        <w:spacing w:after="200" w:line="480" w:lineRule="auto"/>
        <w:ind w:firstLine="0"/>
        <w:jc w:val="left"/>
        <w:rPr>
          <w:rFonts w:ascii="Times New Roman" w:hAnsi="Times New Roman"/>
          <w:sz w:val="24"/>
        </w:rPr>
      </w:pPr>
      <w:r>
        <w:rPr>
          <w:rFonts w:ascii="Times New Roman" w:hAnsi="Times New Roman"/>
          <w:sz w:val="24"/>
        </w:rPr>
        <w:tab/>
        <w:t>This is our abstract.</w:t>
      </w:r>
      <w:r w:rsidR="00074693">
        <w:rPr>
          <w:rFonts w:ascii="Times New Roman" w:hAnsi="Times New Roman"/>
          <w:sz w:val="24"/>
        </w:rPr>
        <w:br w:type="page"/>
      </w:r>
    </w:p>
    <w:p w14:paraId="712874DF" w14:textId="7266B258" w:rsidR="00074693" w:rsidRDefault="005002BB" w:rsidP="005002BB">
      <w:pPr>
        <w:spacing w:line="480" w:lineRule="auto"/>
        <w:jc w:val="center"/>
        <w:rPr>
          <w:rFonts w:ascii="Times New Roman" w:hAnsi="Times New Roman"/>
          <w:sz w:val="32"/>
          <w:szCs w:val="32"/>
        </w:rPr>
      </w:pPr>
      <w:r w:rsidRPr="005002BB">
        <w:rPr>
          <w:rFonts w:ascii="Times New Roman" w:hAnsi="Times New Roman"/>
          <w:sz w:val="32"/>
          <w:szCs w:val="32"/>
        </w:rPr>
        <w:lastRenderedPageBreak/>
        <w:t>TABLE OF CONTENTS</w:t>
      </w:r>
    </w:p>
    <w:p w14:paraId="68D4CA49" w14:textId="77777777" w:rsidR="00831B5A" w:rsidRPr="005002BB" w:rsidRDefault="00831B5A" w:rsidP="005002BB">
      <w:pPr>
        <w:spacing w:line="480" w:lineRule="auto"/>
        <w:jc w:val="center"/>
        <w:rPr>
          <w:rFonts w:ascii="Times New Roman" w:hAnsi="Times New Roman"/>
          <w:sz w:val="32"/>
          <w:szCs w:val="32"/>
        </w:rPr>
      </w:pPr>
    </w:p>
    <w:p w14:paraId="7A474E72" w14:textId="127EA20F" w:rsidR="005002BB" w:rsidRPr="005002BB" w:rsidRDefault="005002BB" w:rsidP="005002BB">
      <w:pPr>
        <w:spacing w:after="200" w:line="480" w:lineRule="auto"/>
        <w:ind w:firstLine="0"/>
        <w:jc w:val="left"/>
        <w:rPr>
          <w:rFonts w:ascii="Times New Roman" w:hAnsi="Times New Roman"/>
          <w:sz w:val="28"/>
          <w:szCs w:val="28"/>
        </w:rPr>
      </w:pPr>
      <w:r w:rsidRPr="005002BB">
        <w:rPr>
          <w:rFonts w:ascii="Times New Roman" w:hAnsi="Times New Roman"/>
          <w:sz w:val="28"/>
          <w:szCs w:val="28"/>
        </w:rPr>
        <w:t>LIST OF FIGURES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4076AC15" w14:textId="4E458F9C"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INTRODUCTION</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1</w:t>
      </w:r>
    </w:p>
    <w:p w14:paraId="44D63BEF" w14:textId="2846EA41"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METHODS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0C53E045" w14:textId="3CD16BF2"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RESULTS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7FC82739" w14:textId="27A0DCDC"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DISCUSSION</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587173D4" w14:textId="5C681BE4" w:rsidR="00074693" w:rsidRPr="002D22F2" w:rsidRDefault="005002BB" w:rsidP="002D22F2">
      <w:pPr>
        <w:spacing w:after="200" w:line="480" w:lineRule="auto"/>
        <w:ind w:firstLine="0"/>
        <w:jc w:val="left"/>
        <w:rPr>
          <w:rFonts w:ascii="Times New Roman" w:hAnsi="Times New Roman"/>
          <w:sz w:val="24"/>
        </w:rPr>
      </w:pPr>
      <w:r w:rsidRPr="002D22F2">
        <w:rPr>
          <w:rFonts w:ascii="Times New Roman" w:hAnsi="Times New Roman"/>
          <w:sz w:val="28"/>
          <w:szCs w:val="28"/>
        </w:rPr>
        <w:t>LIST OF REFERENCES</w:t>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C875E7">
        <w:rPr>
          <w:rFonts w:ascii="Times New Roman" w:hAnsi="Times New Roman"/>
          <w:sz w:val="28"/>
          <w:szCs w:val="28"/>
        </w:rPr>
        <w:tab/>
      </w:r>
      <w:r w:rsidR="00831B5A" w:rsidRPr="002D22F2">
        <w:rPr>
          <w:rFonts w:ascii="Times New Roman" w:hAnsi="Times New Roman"/>
          <w:sz w:val="28"/>
          <w:szCs w:val="28"/>
        </w:rPr>
        <w:t>X</w:t>
      </w:r>
      <w:r w:rsidR="00074693" w:rsidRPr="002D22F2">
        <w:rPr>
          <w:rFonts w:ascii="Times New Roman" w:hAnsi="Times New Roman"/>
          <w:sz w:val="24"/>
        </w:rPr>
        <w:br w:type="page"/>
      </w:r>
      <w:r w:rsidR="00831B5A" w:rsidRPr="002D22F2">
        <w:rPr>
          <w:rFonts w:ascii="Times New Roman" w:hAnsi="Times New Roman"/>
          <w:sz w:val="24"/>
        </w:rPr>
        <w:lastRenderedPageBreak/>
        <w:tab/>
      </w:r>
      <w:r w:rsidR="00831B5A" w:rsidRPr="002D22F2">
        <w:rPr>
          <w:rFonts w:ascii="Times New Roman" w:hAnsi="Times New Roman"/>
          <w:sz w:val="24"/>
        </w:rPr>
        <w:tab/>
      </w:r>
      <w:r w:rsidR="00831B5A" w:rsidRPr="002D22F2">
        <w:rPr>
          <w:rFonts w:ascii="Times New Roman" w:hAnsi="Times New Roman"/>
          <w:sz w:val="24"/>
        </w:rPr>
        <w:tab/>
      </w:r>
    </w:p>
    <w:p w14:paraId="08BD5B84" w14:textId="300778A3" w:rsidR="00074693" w:rsidRPr="00163B8F" w:rsidRDefault="00070815" w:rsidP="00070815">
      <w:pPr>
        <w:spacing w:line="480" w:lineRule="auto"/>
        <w:jc w:val="center"/>
        <w:rPr>
          <w:rFonts w:ascii="Times New Roman" w:hAnsi="Times New Roman"/>
          <w:sz w:val="32"/>
          <w:szCs w:val="32"/>
        </w:rPr>
      </w:pPr>
      <w:r w:rsidRPr="00163B8F">
        <w:rPr>
          <w:rFonts w:ascii="Times New Roman" w:hAnsi="Times New Roman"/>
          <w:sz w:val="32"/>
          <w:szCs w:val="32"/>
        </w:rPr>
        <w:t>LIST OF FIGURES</w:t>
      </w:r>
    </w:p>
    <w:p w14:paraId="5D0CFB5A" w14:textId="2B975595" w:rsidR="00074693" w:rsidRDefault="00074693" w:rsidP="00074693">
      <w:pPr>
        <w:spacing w:after="200" w:line="276" w:lineRule="auto"/>
        <w:ind w:firstLine="0"/>
        <w:jc w:val="left"/>
        <w:rPr>
          <w:rFonts w:ascii="Times New Roman" w:hAnsi="Times New Roman"/>
          <w:sz w:val="24"/>
        </w:rPr>
      </w:pPr>
    </w:p>
    <w:p w14:paraId="159A9BFD" w14:textId="39037628" w:rsidR="0075397A" w:rsidRDefault="00163B8F" w:rsidP="00322AA8">
      <w:pPr>
        <w:spacing w:after="200" w:line="480" w:lineRule="auto"/>
        <w:ind w:firstLine="0"/>
        <w:jc w:val="left"/>
        <w:rPr>
          <w:rFonts w:ascii="Times New Roman" w:hAnsi="Times New Roman"/>
          <w:sz w:val="28"/>
          <w:szCs w:val="28"/>
        </w:rPr>
      </w:pPr>
      <w:r w:rsidRPr="00163B8F">
        <w:rPr>
          <w:rFonts w:ascii="Times New Roman" w:hAnsi="Times New Roman"/>
          <w:sz w:val="28"/>
          <w:szCs w:val="28"/>
        </w:rPr>
        <w:t>Figure 1</w:t>
      </w:r>
      <w:r w:rsidR="001D75E6">
        <w:rPr>
          <w:rFonts w:ascii="Times New Roman" w:hAnsi="Times New Roman"/>
          <w:sz w:val="28"/>
          <w:szCs w:val="28"/>
        </w:rPr>
        <w:tab/>
      </w:r>
      <w:r w:rsidR="00F71CD8">
        <w:rPr>
          <w:rFonts w:ascii="Times New Roman" w:hAnsi="Times New Roman"/>
          <w:sz w:val="28"/>
          <w:szCs w:val="28"/>
        </w:rPr>
        <w:tab/>
      </w:r>
      <w:r w:rsidR="005231EA">
        <w:rPr>
          <w:rFonts w:ascii="Times New Roman" w:hAnsi="Times New Roman"/>
          <w:sz w:val="28"/>
          <w:szCs w:val="28"/>
        </w:rPr>
        <w:t>S</w:t>
      </w:r>
      <w:r w:rsidR="008F6F93">
        <w:rPr>
          <w:rFonts w:ascii="Times New Roman" w:hAnsi="Times New Roman"/>
          <w:sz w:val="28"/>
          <w:szCs w:val="28"/>
        </w:rPr>
        <w:t xml:space="preserve">imulation </w:t>
      </w:r>
      <w:r w:rsidR="00322AA8">
        <w:rPr>
          <w:rFonts w:ascii="Times New Roman" w:hAnsi="Times New Roman"/>
          <w:sz w:val="28"/>
          <w:szCs w:val="28"/>
        </w:rPr>
        <w:t>t</w:t>
      </w:r>
      <w:r w:rsidR="008F6F93">
        <w:rPr>
          <w:rFonts w:ascii="Times New Roman" w:hAnsi="Times New Roman"/>
          <w:sz w:val="28"/>
          <w:szCs w:val="28"/>
        </w:rPr>
        <w:t>imeline</w:t>
      </w:r>
      <w:r w:rsidR="008F6F93">
        <w:rPr>
          <w:rFonts w:ascii="Times New Roman" w:hAnsi="Times New Roman"/>
          <w:sz w:val="28"/>
          <w:szCs w:val="28"/>
        </w:rPr>
        <w:tab/>
      </w:r>
      <w:r w:rsidR="008F6F93">
        <w:rPr>
          <w:rFonts w:ascii="Times New Roman" w:hAnsi="Times New Roman"/>
          <w:sz w:val="28"/>
          <w:szCs w:val="28"/>
        </w:rPr>
        <w:tab/>
      </w:r>
      <w:r w:rsidR="00F71CD8">
        <w:rPr>
          <w:rFonts w:ascii="Times New Roman" w:hAnsi="Times New Roman"/>
          <w:sz w:val="28"/>
          <w:szCs w:val="28"/>
        </w:rPr>
        <w:tab/>
      </w:r>
      <w:r w:rsidR="00F71CD8">
        <w:rPr>
          <w:rFonts w:ascii="Times New Roman" w:hAnsi="Times New Roman"/>
          <w:sz w:val="28"/>
          <w:szCs w:val="28"/>
        </w:rPr>
        <w:tab/>
      </w:r>
      <w:r w:rsidR="00322AA8">
        <w:rPr>
          <w:rFonts w:ascii="Times New Roman" w:hAnsi="Times New Roman"/>
          <w:sz w:val="28"/>
          <w:szCs w:val="28"/>
        </w:rPr>
        <w:tab/>
      </w:r>
      <w:r w:rsidR="00322AA8">
        <w:rPr>
          <w:rFonts w:ascii="Times New Roman" w:hAnsi="Times New Roman"/>
          <w:sz w:val="28"/>
          <w:szCs w:val="28"/>
        </w:rPr>
        <w:tab/>
      </w:r>
      <w:r w:rsidR="00F71CD8">
        <w:rPr>
          <w:rFonts w:ascii="Times New Roman" w:hAnsi="Times New Roman"/>
          <w:sz w:val="28"/>
          <w:szCs w:val="28"/>
        </w:rPr>
        <w:t>X</w:t>
      </w:r>
    </w:p>
    <w:p w14:paraId="38FF6297" w14:textId="28D21677" w:rsidR="0075397A" w:rsidRDefault="0075397A" w:rsidP="00322AA8">
      <w:pPr>
        <w:spacing w:after="200" w:line="480" w:lineRule="auto"/>
        <w:ind w:left="2160" w:hanging="2160"/>
        <w:jc w:val="left"/>
        <w:rPr>
          <w:rFonts w:ascii="Times New Roman" w:hAnsi="Times New Roman"/>
          <w:sz w:val="28"/>
          <w:szCs w:val="28"/>
        </w:rPr>
      </w:pPr>
      <w:r>
        <w:rPr>
          <w:rFonts w:ascii="Times New Roman" w:hAnsi="Times New Roman"/>
          <w:sz w:val="28"/>
          <w:szCs w:val="28"/>
        </w:rPr>
        <w:t>Figure 2</w:t>
      </w:r>
      <w:r w:rsidR="00F71CD8">
        <w:rPr>
          <w:rFonts w:ascii="Times New Roman" w:hAnsi="Times New Roman"/>
          <w:sz w:val="28"/>
          <w:szCs w:val="28"/>
        </w:rPr>
        <w:tab/>
      </w:r>
      <w:r w:rsidR="00322AA8">
        <w:rPr>
          <w:rFonts w:ascii="Times New Roman" w:hAnsi="Times New Roman"/>
          <w:sz w:val="28"/>
          <w:szCs w:val="28"/>
        </w:rPr>
        <w:t xml:space="preserve">Shift of interactions throughout simulation for a community of richness 200 and </w:t>
      </w:r>
      <w:r w:rsidR="00C875E7">
        <w:rPr>
          <w:rFonts w:ascii="Times New Roman" w:hAnsi="Times New Roman"/>
          <w:sz w:val="28"/>
          <w:szCs w:val="28"/>
        </w:rPr>
        <w:t xml:space="preserve">100 percent </w:t>
      </w:r>
      <w:proofErr w:type="spellStart"/>
      <w:r w:rsidR="00322AA8">
        <w:rPr>
          <w:rFonts w:ascii="Times New Roman" w:hAnsi="Times New Roman"/>
          <w:sz w:val="28"/>
          <w:szCs w:val="28"/>
        </w:rPr>
        <w:t>connectance</w:t>
      </w:r>
      <w:proofErr w:type="spellEnd"/>
      <w:r w:rsidR="00322AA8">
        <w:rPr>
          <w:rFonts w:ascii="Times New Roman" w:hAnsi="Times New Roman"/>
          <w:sz w:val="28"/>
          <w:szCs w:val="28"/>
        </w:rPr>
        <w:tab/>
      </w:r>
      <w:r w:rsidR="00322AA8">
        <w:rPr>
          <w:rFonts w:ascii="Times New Roman" w:hAnsi="Times New Roman"/>
          <w:sz w:val="28"/>
          <w:szCs w:val="28"/>
        </w:rPr>
        <w:tab/>
      </w:r>
      <w:r w:rsidR="00322AA8">
        <w:rPr>
          <w:rFonts w:ascii="Times New Roman" w:hAnsi="Times New Roman"/>
          <w:sz w:val="28"/>
          <w:szCs w:val="28"/>
        </w:rPr>
        <w:tab/>
        <w:t>X</w:t>
      </w:r>
    </w:p>
    <w:p w14:paraId="58C901AC" w14:textId="66357ED9" w:rsidR="0075397A" w:rsidRDefault="0075397A" w:rsidP="00C875E7">
      <w:pPr>
        <w:spacing w:after="200" w:line="480" w:lineRule="auto"/>
        <w:ind w:left="2160" w:hanging="2160"/>
        <w:jc w:val="left"/>
        <w:rPr>
          <w:rFonts w:ascii="Times New Roman" w:hAnsi="Times New Roman"/>
          <w:sz w:val="28"/>
          <w:szCs w:val="28"/>
        </w:rPr>
      </w:pPr>
      <w:r>
        <w:rPr>
          <w:rFonts w:ascii="Times New Roman" w:hAnsi="Times New Roman"/>
          <w:sz w:val="28"/>
          <w:szCs w:val="28"/>
        </w:rPr>
        <w:t>Figure 3</w:t>
      </w:r>
      <w:r w:rsidR="00C875E7">
        <w:rPr>
          <w:rFonts w:ascii="Times New Roman" w:hAnsi="Times New Roman"/>
          <w:sz w:val="28"/>
          <w:szCs w:val="28"/>
        </w:rPr>
        <w:tab/>
        <w:t xml:space="preserve">Shift of interactions from start to end of simulation for communities of </w:t>
      </w:r>
      <w:proofErr w:type="spellStart"/>
      <w:r w:rsidR="00C875E7">
        <w:rPr>
          <w:rFonts w:ascii="Times New Roman" w:hAnsi="Times New Roman"/>
          <w:sz w:val="28"/>
          <w:szCs w:val="28"/>
        </w:rPr>
        <w:t>connectance</w:t>
      </w:r>
      <w:proofErr w:type="spellEnd"/>
      <w:r w:rsidR="00C875E7">
        <w:rPr>
          <w:rFonts w:ascii="Times New Roman" w:hAnsi="Times New Roman"/>
          <w:sz w:val="28"/>
          <w:szCs w:val="28"/>
        </w:rPr>
        <w:t xml:space="preserve"> 10, 50, and 100 percent </w:t>
      </w:r>
      <w:r w:rsidR="00C875E7">
        <w:rPr>
          <w:rFonts w:ascii="Times New Roman" w:hAnsi="Times New Roman"/>
          <w:sz w:val="28"/>
          <w:szCs w:val="28"/>
        </w:rPr>
        <w:tab/>
        <w:t>X</w:t>
      </w:r>
    </w:p>
    <w:p w14:paraId="367B460B" w14:textId="034D7DA0" w:rsidR="0075397A" w:rsidRDefault="0075397A" w:rsidP="00425371">
      <w:pPr>
        <w:spacing w:after="200" w:line="480" w:lineRule="auto"/>
        <w:ind w:left="2160" w:hanging="2160"/>
        <w:jc w:val="left"/>
        <w:rPr>
          <w:rFonts w:ascii="Times New Roman" w:hAnsi="Times New Roman"/>
          <w:sz w:val="28"/>
          <w:szCs w:val="28"/>
        </w:rPr>
      </w:pPr>
      <w:r>
        <w:rPr>
          <w:rFonts w:ascii="Times New Roman" w:hAnsi="Times New Roman"/>
          <w:sz w:val="28"/>
          <w:szCs w:val="28"/>
        </w:rPr>
        <w:t>Figure 4</w:t>
      </w:r>
      <w:r w:rsidR="00C875E7">
        <w:rPr>
          <w:rFonts w:ascii="Times New Roman" w:hAnsi="Times New Roman"/>
          <w:sz w:val="28"/>
          <w:szCs w:val="28"/>
        </w:rPr>
        <w:tab/>
      </w:r>
      <w:r w:rsidR="00425371">
        <w:rPr>
          <w:rFonts w:ascii="Times New Roman" w:hAnsi="Times New Roman"/>
          <w:sz w:val="28"/>
          <w:szCs w:val="28"/>
        </w:rPr>
        <w:t xml:space="preserve">Heatmaps of maximum persistence reached for island communities at 10, 50, and 100 percent </w:t>
      </w:r>
      <w:proofErr w:type="spellStart"/>
      <w:r w:rsidR="00425371">
        <w:rPr>
          <w:rFonts w:ascii="Times New Roman" w:hAnsi="Times New Roman"/>
          <w:sz w:val="28"/>
          <w:szCs w:val="28"/>
        </w:rPr>
        <w:t>connectance</w:t>
      </w:r>
      <w:proofErr w:type="spellEnd"/>
      <w:r w:rsidR="00425371">
        <w:rPr>
          <w:rFonts w:ascii="Times New Roman" w:hAnsi="Times New Roman"/>
          <w:sz w:val="28"/>
          <w:szCs w:val="28"/>
        </w:rPr>
        <w:tab/>
        <w:t>X</w:t>
      </w:r>
    </w:p>
    <w:p w14:paraId="0CBDF8EA" w14:textId="323AAFE5" w:rsidR="0075397A" w:rsidRDefault="0075397A" w:rsidP="00C07787">
      <w:pPr>
        <w:spacing w:after="200" w:line="480" w:lineRule="auto"/>
        <w:ind w:left="2160" w:hanging="2160"/>
        <w:jc w:val="left"/>
        <w:rPr>
          <w:rFonts w:ascii="Times New Roman" w:hAnsi="Times New Roman"/>
          <w:sz w:val="28"/>
          <w:szCs w:val="28"/>
        </w:rPr>
      </w:pPr>
      <w:r>
        <w:rPr>
          <w:rFonts w:ascii="Times New Roman" w:hAnsi="Times New Roman"/>
          <w:sz w:val="28"/>
          <w:szCs w:val="28"/>
        </w:rPr>
        <w:t>Figure 5</w:t>
      </w:r>
      <w:r w:rsidR="00C07787">
        <w:rPr>
          <w:rFonts w:ascii="Times New Roman" w:hAnsi="Times New Roman"/>
          <w:sz w:val="28"/>
          <w:szCs w:val="28"/>
        </w:rPr>
        <w:tab/>
        <w:t>Heatmaps of the proportion of species on mainland communities after equilibr</w:t>
      </w:r>
      <w:r w:rsidR="003B664B">
        <w:rPr>
          <w:rFonts w:ascii="Times New Roman" w:hAnsi="Times New Roman"/>
          <w:sz w:val="28"/>
          <w:szCs w:val="28"/>
        </w:rPr>
        <w:t xml:space="preserve">ating, </w:t>
      </w:r>
      <w:r w:rsidR="00C07787">
        <w:rPr>
          <w:rFonts w:ascii="Times New Roman" w:hAnsi="Times New Roman"/>
          <w:sz w:val="28"/>
          <w:szCs w:val="28"/>
        </w:rPr>
        <w:t>relative to before equilibr</w:t>
      </w:r>
      <w:r w:rsidR="003B664B">
        <w:rPr>
          <w:rFonts w:ascii="Times New Roman" w:hAnsi="Times New Roman"/>
          <w:sz w:val="28"/>
          <w:szCs w:val="28"/>
        </w:rPr>
        <w:t>ation</w:t>
      </w:r>
      <w:r w:rsidR="00515750">
        <w:rPr>
          <w:rFonts w:ascii="Times New Roman" w:hAnsi="Times New Roman"/>
          <w:sz w:val="28"/>
          <w:szCs w:val="28"/>
        </w:rPr>
        <w:t xml:space="preserve">, for 10, 50, and 100 percent </w:t>
      </w:r>
      <w:proofErr w:type="spellStart"/>
      <w:r w:rsidR="00515750">
        <w:rPr>
          <w:rFonts w:ascii="Times New Roman" w:hAnsi="Times New Roman"/>
          <w:sz w:val="28"/>
          <w:szCs w:val="28"/>
        </w:rPr>
        <w:t>connectance</w:t>
      </w:r>
      <w:proofErr w:type="spellEnd"/>
      <w:r w:rsidR="00515750">
        <w:rPr>
          <w:rFonts w:ascii="Times New Roman" w:hAnsi="Times New Roman"/>
          <w:sz w:val="28"/>
          <w:szCs w:val="28"/>
        </w:rPr>
        <w:tab/>
        <w:t>X</w:t>
      </w:r>
    </w:p>
    <w:p w14:paraId="669224CA" w14:textId="0FD3534B" w:rsidR="00F135F3" w:rsidRDefault="0075397A" w:rsidP="00875CC6">
      <w:pPr>
        <w:spacing w:after="200" w:line="480" w:lineRule="auto"/>
        <w:ind w:left="2160" w:hanging="2160"/>
        <w:jc w:val="left"/>
        <w:rPr>
          <w:rFonts w:ascii="Times New Roman" w:hAnsi="Times New Roman"/>
          <w:sz w:val="24"/>
        </w:rPr>
      </w:pPr>
      <w:r>
        <w:rPr>
          <w:rFonts w:ascii="Times New Roman" w:hAnsi="Times New Roman"/>
          <w:sz w:val="28"/>
          <w:szCs w:val="28"/>
        </w:rPr>
        <w:t>Figure 6</w:t>
      </w:r>
      <w:r w:rsidR="00875CC6">
        <w:rPr>
          <w:rFonts w:ascii="Times New Roman" w:hAnsi="Times New Roman"/>
          <w:sz w:val="28"/>
          <w:szCs w:val="28"/>
        </w:rPr>
        <w:tab/>
        <w:t xml:space="preserve">Heatmaps of the logarithm of time to maximum persistence for island communities at 10, 50, and 100 percent </w:t>
      </w:r>
      <w:proofErr w:type="spellStart"/>
      <w:r w:rsidR="00875CC6">
        <w:rPr>
          <w:rFonts w:ascii="Times New Roman" w:hAnsi="Times New Roman"/>
          <w:sz w:val="28"/>
          <w:szCs w:val="28"/>
        </w:rPr>
        <w:t>connectance</w:t>
      </w:r>
      <w:proofErr w:type="spellEnd"/>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t>X</w:t>
      </w:r>
      <w:r w:rsidR="00F135F3">
        <w:rPr>
          <w:rFonts w:ascii="Times New Roman" w:hAnsi="Times New Roman"/>
          <w:sz w:val="24"/>
        </w:rPr>
        <w:br w:type="page"/>
      </w:r>
    </w:p>
    <w:p w14:paraId="290DF269" w14:textId="2F222D68" w:rsidR="00C14A4E" w:rsidRPr="00D358DE" w:rsidRDefault="008F728C" w:rsidP="00D358DE">
      <w:pPr>
        <w:spacing w:line="480" w:lineRule="auto"/>
        <w:ind w:firstLine="0"/>
        <w:rPr>
          <w:rFonts w:ascii="Times New Roman" w:hAnsi="Times New Roman"/>
          <w:b/>
          <w:bCs/>
          <w:sz w:val="32"/>
          <w:szCs w:val="32"/>
        </w:rPr>
      </w:pPr>
      <w:r w:rsidRPr="00D358DE">
        <w:rPr>
          <w:rFonts w:ascii="Times New Roman" w:hAnsi="Times New Roman"/>
          <w:b/>
          <w:bCs/>
          <w:sz w:val="32"/>
          <w:szCs w:val="32"/>
        </w:rPr>
        <w:lastRenderedPageBreak/>
        <w:t>1.</w:t>
      </w:r>
      <w:r>
        <w:rPr>
          <w:rFonts w:ascii="Times New Roman" w:hAnsi="Times New Roman"/>
          <w:b/>
          <w:bCs/>
          <w:sz w:val="32"/>
          <w:szCs w:val="32"/>
        </w:rPr>
        <w:t xml:space="preserve"> </w:t>
      </w:r>
      <w:r w:rsidRPr="00D358DE">
        <w:rPr>
          <w:rFonts w:ascii="Times New Roman" w:hAnsi="Times New Roman"/>
          <w:b/>
          <w:bCs/>
          <w:sz w:val="32"/>
          <w:szCs w:val="32"/>
        </w:rPr>
        <w:t>INTRODUCTION</w:t>
      </w:r>
    </w:p>
    <w:p w14:paraId="424386A0" w14:textId="6B057954" w:rsidR="002455EC" w:rsidRDefault="00730896" w:rsidP="00730896">
      <w:pPr>
        <w:spacing w:line="480" w:lineRule="auto"/>
        <w:ind w:firstLine="0"/>
        <w:rPr>
          <w:ins w:id="0" w:author="Microsoft Office User" w:date="2021-03-25T07:43:00Z"/>
          <w:rFonts w:ascii="Times New Roman" w:hAnsi="Times New Roman"/>
          <w:sz w:val="24"/>
        </w:rPr>
      </w:pPr>
      <w:r>
        <w:rPr>
          <w:rFonts w:ascii="Times New Roman" w:hAnsi="Times New Roman"/>
          <w:sz w:val="24"/>
        </w:rPr>
        <w:tab/>
      </w:r>
      <w:del w:id="1" w:author="Microsoft Office User" w:date="2021-03-23T17:31:00Z">
        <w:r w:rsidDel="006D61D7">
          <w:rPr>
            <w:rFonts w:ascii="Times New Roman" w:hAnsi="Times New Roman"/>
            <w:sz w:val="24"/>
          </w:rPr>
          <w:delText>The study of mathematically</w:delText>
        </w:r>
      </w:del>
      <w:ins w:id="2" w:author="Microsoft Office User" w:date="2021-03-23T17:31:00Z">
        <w:r w:rsidR="006D61D7">
          <w:rPr>
            <w:rFonts w:ascii="Times New Roman" w:hAnsi="Times New Roman"/>
            <w:sz w:val="24"/>
          </w:rPr>
          <w:t>Theoretical</w:t>
        </w:r>
      </w:ins>
      <w:r>
        <w:rPr>
          <w:rFonts w:ascii="Times New Roman" w:hAnsi="Times New Roman"/>
          <w:sz w:val="24"/>
        </w:rPr>
        <w:t xml:space="preserve"> </w:t>
      </w:r>
      <w:ins w:id="3" w:author="Microsoft Office User" w:date="2021-03-23T17:37:00Z">
        <w:r w:rsidR="006D61D7">
          <w:rPr>
            <w:rFonts w:ascii="Times New Roman" w:hAnsi="Times New Roman"/>
            <w:sz w:val="24"/>
          </w:rPr>
          <w:t xml:space="preserve">studies of ecological </w:t>
        </w:r>
      </w:ins>
      <w:del w:id="4" w:author="Microsoft Office User" w:date="2021-03-23T17:37:00Z">
        <w:r w:rsidDel="006D61D7">
          <w:rPr>
            <w:rFonts w:ascii="Times New Roman" w:hAnsi="Times New Roman"/>
            <w:sz w:val="24"/>
          </w:rPr>
          <w:delText xml:space="preserve">constructed </w:delText>
        </w:r>
      </w:del>
      <w:r>
        <w:rPr>
          <w:rFonts w:ascii="Times New Roman" w:hAnsi="Times New Roman"/>
          <w:sz w:val="24"/>
        </w:rPr>
        <w:t xml:space="preserve">food webs </w:t>
      </w:r>
      <w:proofErr w:type="gramStart"/>
      <w:r>
        <w:rPr>
          <w:rFonts w:ascii="Times New Roman" w:hAnsi="Times New Roman"/>
          <w:sz w:val="24"/>
        </w:rPr>
        <w:t>has</w:t>
      </w:r>
      <w:proofErr w:type="gramEnd"/>
      <w:r>
        <w:rPr>
          <w:rFonts w:ascii="Times New Roman" w:hAnsi="Times New Roman"/>
          <w:sz w:val="24"/>
        </w:rPr>
        <w:t xml:space="preserve"> allowed ecologists to remove the constraints of location and time from their observations, and provides a tool unique in its ability to represent </w:t>
      </w:r>
      <w:del w:id="5" w:author="Microsoft Office User" w:date="2021-03-23T17:37:00Z">
        <w:r w:rsidDel="006D61D7">
          <w:rPr>
            <w:rFonts w:ascii="Times New Roman" w:hAnsi="Times New Roman"/>
            <w:sz w:val="24"/>
          </w:rPr>
          <w:delText>web imaginable</w:delText>
        </w:r>
      </w:del>
      <w:ins w:id="6" w:author="Microsoft Office User" w:date="2021-03-23T17:37:00Z">
        <w:r w:rsidR="006D61D7">
          <w:rPr>
            <w:rFonts w:ascii="Times New Roman" w:hAnsi="Times New Roman"/>
            <w:sz w:val="24"/>
          </w:rPr>
          <w:t>all possible food web structures</w:t>
        </w:r>
      </w:ins>
      <w:r>
        <w:rPr>
          <w:rFonts w:ascii="Times New Roman" w:hAnsi="Times New Roman"/>
          <w:sz w:val="24"/>
        </w:rPr>
        <w:t xml:space="preserve">. However, these simulated communities are only as useful as the model from which they were constructed. Modifying existing considerations in these models, and generating new ones, are the jobs of </w:t>
      </w:r>
      <w:ins w:id="7" w:author="Microsoft Office User" w:date="2021-03-23T17:39:00Z">
        <w:r w:rsidR="006D61D7">
          <w:rPr>
            <w:rFonts w:ascii="Times New Roman" w:hAnsi="Times New Roman"/>
            <w:sz w:val="24"/>
          </w:rPr>
          <w:t xml:space="preserve">theoretical </w:t>
        </w:r>
      </w:ins>
      <w:r>
        <w:rPr>
          <w:rFonts w:ascii="Times New Roman" w:hAnsi="Times New Roman"/>
          <w:sz w:val="24"/>
        </w:rPr>
        <w:t xml:space="preserve">ecologists that seek to achieve the shared goal of a majority of simulations: realism. However, there are many different models that have been developed, all by individuals with varying approaches to achieving biologically realistic results. The difficulty of comparing and combining every single model is not a feat any one </w:t>
      </w:r>
      <w:del w:id="8" w:author="Microsoft Office User" w:date="2021-03-23T17:40:00Z">
        <w:r w:rsidDel="006D61D7">
          <w:rPr>
            <w:rFonts w:ascii="Times New Roman" w:hAnsi="Times New Roman"/>
            <w:sz w:val="24"/>
          </w:rPr>
          <w:delText xml:space="preserve">paper </w:delText>
        </w:r>
      </w:del>
      <w:ins w:id="9" w:author="Microsoft Office User" w:date="2021-03-23T17:40:00Z">
        <w:r w:rsidR="006D61D7">
          <w:rPr>
            <w:rFonts w:ascii="Times New Roman" w:hAnsi="Times New Roman"/>
            <w:sz w:val="24"/>
          </w:rPr>
          <w:t xml:space="preserve">study or model </w:t>
        </w:r>
      </w:ins>
      <w:r>
        <w:rPr>
          <w:rFonts w:ascii="Times New Roman" w:hAnsi="Times New Roman"/>
          <w:sz w:val="24"/>
        </w:rPr>
        <w:t>can be expected to accomplish. Instead, th</w:t>
      </w:r>
      <w:ins w:id="10" w:author="Microsoft Office User" w:date="2021-03-23T17:40:00Z">
        <w:r w:rsidR="006D61D7">
          <w:rPr>
            <w:rFonts w:ascii="Times New Roman" w:hAnsi="Times New Roman"/>
            <w:sz w:val="24"/>
          </w:rPr>
          <w:t xml:space="preserve">e paired </w:t>
        </w:r>
      </w:ins>
      <w:del w:id="11" w:author="Microsoft Office User" w:date="2021-03-23T17:40:00Z">
        <w:r w:rsidDel="006D61D7">
          <w:rPr>
            <w:rFonts w:ascii="Times New Roman" w:hAnsi="Times New Roman"/>
            <w:sz w:val="24"/>
          </w:rPr>
          <w:delText xml:space="preserve">is </w:delText>
        </w:r>
      </w:del>
      <w:r>
        <w:rPr>
          <w:rFonts w:ascii="Times New Roman" w:hAnsi="Times New Roman"/>
          <w:sz w:val="24"/>
        </w:rPr>
        <w:t>stud</w:t>
      </w:r>
      <w:del w:id="12" w:author="Microsoft Office User" w:date="2021-03-23T17:40:00Z">
        <w:r w:rsidDel="006D61D7">
          <w:rPr>
            <w:rFonts w:ascii="Times New Roman" w:hAnsi="Times New Roman"/>
            <w:sz w:val="24"/>
          </w:rPr>
          <w:delText>y</w:delText>
        </w:r>
      </w:del>
      <w:ins w:id="13" w:author="Microsoft Office User" w:date="2021-03-23T17:40:00Z">
        <w:r w:rsidR="006D61D7">
          <w:rPr>
            <w:rFonts w:ascii="Times New Roman" w:hAnsi="Times New Roman"/>
            <w:sz w:val="24"/>
          </w:rPr>
          <w:t>ies presented here</w:t>
        </w:r>
      </w:ins>
      <w:r>
        <w:rPr>
          <w:rFonts w:ascii="Times New Roman" w:hAnsi="Times New Roman"/>
          <w:sz w:val="24"/>
        </w:rPr>
        <w:t xml:space="preserve"> seek</w:t>
      </w:r>
      <w:del w:id="14" w:author="Microsoft Office User" w:date="2021-03-23T17:40:00Z">
        <w:r w:rsidDel="006D61D7">
          <w:rPr>
            <w:rFonts w:ascii="Times New Roman" w:hAnsi="Times New Roman"/>
            <w:sz w:val="24"/>
          </w:rPr>
          <w:delText>s</w:delText>
        </w:r>
      </w:del>
      <w:r>
        <w:rPr>
          <w:rFonts w:ascii="Times New Roman" w:hAnsi="Times New Roman"/>
          <w:sz w:val="24"/>
        </w:rPr>
        <w:t xml:space="preserve"> to examine two </w:t>
      </w:r>
      <w:del w:id="15" w:author="Microsoft Office User" w:date="2021-03-23T17:40:00Z">
        <w:r w:rsidDel="006D61D7">
          <w:rPr>
            <w:rFonts w:ascii="Times New Roman" w:hAnsi="Times New Roman"/>
            <w:sz w:val="24"/>
          </w:rPr>
          <w:delText xml:space="preserve">increasingly </w:delText>
        </w:r>
      </w:del>
      <w:ins w:id="16" w:author="Microsoft Office User" w:date="2021-03-23T17:40:00Z">
        <w:r w:rsidR="006D61D7">
          <w:rPr>
            <w:rFonts w:ascii="Times New Roman" w:hAnsi="Times New Roman"/>
            <w:sz w:val="24"/>
          </w:rPr>
          <w:t xml:space="preserve">ubiquitous features of ecological communities </w:t>
        </w:r>
      </w:ins>
      <w:del w:id="17" w:author="Microsoft Office User" w:date="2021-03-23T17:40:00Z">
        <w:r w:rsidDel="006D61D7">
          <w:rPr>
            <w:rFonts w:ascii="Times New Roman" w:hAnsi="Times New Roman"/>
            <w:sz w:val="24"/>
          </w:rPr>
          <w:delText>popular models</w:delText>
        </w:r>
      </w:del>
      <w:ins w:id="18" w:author="Microsoft Office User" w:date="2021-03-23T17:40:00Z">
        <w:r w:rsidR="006D61D7">
          <w:rPr>
            <w:rFonts w:ascii="Times New Roman" w:hAnsi="Times New Roman"/>
            <w:sz w:val="24"/>
          </w:rPr>
          <w:t xml:space="preserve">that are </w:t>
        </w:r>
      </w:ins>
      <w:ins w:id="19" w:author="Microsoft Office User" w:date="2021-03-23T17:41:00Z">
        <w:r w:rsidR="006D61D7">
          <w:rPr>
            <w:rFonts w:ascii="Times New Roman" w:hAnsi="Times New Roman"/>
            <w:sz w:val="24"/>
          </w:rPr>
          <w:t>often omitted from food web models</w:t>
        </w:r>
      </w:ins>
      <w:r>
        <w:rPr>
          <w:rFonts w:ascii="Times New Roman" w:hAnsi="Times New Roman"/>
          <w:sz w:val="24"/>
        </w:rPr>
        <w:t xml:space="preserve">: stage-structured </w:t>
      </w:r>
      <w:ins w:id="20" w:author="Microsoft Office User" w:date="2021-03-23T17:41:00Z">
        <w:r w:rsidR="006D61D7">
          <w:rPr>
            <w:rFonts w:ascii="Times New Roman" w:hAnsi="Times New Roman"/>
            <w:sz w:val="24"/>
          </w:rPr>
          <w:t>interactions</w:t>
        </w:r>
      </w:ins>
      <w:del w:id="21" w:author="Microsoft Office User" w:date="2021-03-23T17:41:00Z">
        <w:r w:rsidDel="006D61D7">
          <w:rPr>
            <w:rFonts w:ascii="Times New Roman" w:hAnsi="Times New Roman"/>
            <w:sz w:val="24"/>
          </w:rPr>
          <w:delText>networks</w:delText>
        </w:r>
      </w:del>
      <w:r>
        <w:rPr>
          <w:rFonts w:ascii="Times New Roman" w:hAnsi="Times New Roman"/>
          <w:sz w:val="24"/>
        </w:rPr>
        <w:t xml:space="preserve">, and networks of varied </w:t>
      </w:r>
      <w:ins w:id="22" w:author="Microsoft Office User" w:date="2021-03-23T17:41:00Z">
        <w:r w:rsidR="006D61D7">
          <w:rPr>
            <w:rFonts w:ascii="Times New Roman" w:hAnsi="Times New Roman"/>
            <w:sz w:val="24"/>
          </w:rPr>
          <w:t xml:space="preserve">ecological </w:t>
        </w:r>
      </w:ins>
      <w:r>
        <w:rPr>
          <w:rFonts w:ascii="Times New Roman" w:hAnsi="Times New Roman"/>
          <w:sz w:val="24"/>
        </w:rPr>
        <w:t>interaction types. By generating the results of these differing models, the effects of combining approaches on the assembly and stability of communities can be examined.</w:t>
      </w:r>
    </w:p>
    <w:p w14:paraId="4C0C72FE" w14:textId="3B96A015" w:rsidR="00CF74E5" w:rsidDel="00CF74E5" w:rsidRDefault="00CF74E5" w:rsidP="00730896">
      <w:pPr>
        <w:spacing w:line="480" w:lineRule="auto"/>
        <w:ind w:firstLine="0"/>
        <w:rPr>
          <w:del w:id="23" w:author="Microsoft Office User" w:date="2021-03-25T07:45:00Z"/>
          <w:rFonts w:ascii="Times New Roman" w:hAnsi="Times New Roman"/>
          <w:sz w:val="24"/>
        </w:rPr>
      </w:pPr>
    </w:p>
    <w:p w14:paraId="7F9FA068" w14:textId="07280884" w:rsidR="00FC29E7" w:rsidRDefault="00237766" w:rsidP="00FC29E7">
      <w:pPr>
        <w:pStyle w:val="ListParagraph"/>
        <w:numPr>
          <w:ilvl w:val="1"/>
          <w:numId w:val="4"/>
        </w:numPr>
        <w:spacing w:line="480" w:lineRule="auto"/>
        <w:rPr>
          <w:rFonts w:ascii="Times New Roman" w:hAnsi="Times New Roman"/>
          <w:b/>
          <w:bCs/>
          <w:sz w:val="32"/>
          <w:szCs w:val="32"/>
        </w:rPr>
      </w:pPr>
      <w:r w:rsidRPr="00FC29E7">
        <w:rPr>
          <w:rFonts w:ascii="Times New Roman" w:hAnsi="Times New Roman"/>
          <w:b/>
          <w:bCs/>
          <w:sz w:val="32"/>
          <w:szCs w:val="32"/>
        </w:rPr>
        <w:t xml:space="preserve">STAGE STRUCTURED </w:t>
      </w:r>
      <w:del w:id="24" w:author="Microsoft Office User" w:date="2021-03-23T17:42:00Z">
        <w:r w:rsidR="000731C5" w:rsidRPr="00FC29E7" w:rsidDel="00150B11">
          <w:rPr>
            <w:rFonts w:ascii="Times New Roman" w:hAnsi="Times New Roman"/>
            <w:b/>
            <w:bCs/>
            <w:sz w:val="32"/>
            <w:szCs w:val="32"/>
          </w:rPr>
          <w:delText>ECOSYSTEMS</w:delText>
        </w:r>
      </w:del>
      <w:ins w:id="25" w:author="Microsoft Office User" w:date="2021-03-23T17:42:00Z">
        <w:r w:rsidR="00150B11">
          <w:rPr>
            <w:rFonts w:ascii="Times New Roman" w:hAnsi="Times New Roman"/>
            <w:b/>
            <w:bCs/>
            <w:sz w:val="32"/>
            <w:szCs w:val="32"/>
          </w:rPr>
          <w:t>INTERACTIONS</w:t>
        </w:r>
      </w:ins>
    </w:p>
    <w:p w14:paraId="4CB34800" w14:textId="65E7AA10" w:rsidR="00FC29E7" w:rsidRPr="000C292C" w:rsidRDefault="00FC29E7" w:rsidP="000C292C">
      <w:pPr>
        <w:spacing w:line="480" w:lineRule="auto"/>
        <w:ind w:firstLine="720"/>
        <w:rPr>
          <w:rFonts w:ascii="Times New Roman" w:hAnsi="Times New Roman"/>
          <w:sz w:val="24"/>
        </w:rPr>
      </w:pPr>
      <w:r w:rsidRPr="000C292C">
        <w:rPr>
          <w:rFonts w:ascii="Times New Roman" w:hAnsi="Times New Roman"/>
          <w:sz w:val="24"/>
        </w:rPr>
        <w:t xml:space="preserve">Past studies that explored the relationship between </w:t>
      </w:r>
      <w:ins w:id="26" w:author="Microsoft Office User" w:date="2021-03-25T07:45:00Z">
        <w:r w:rsidR="00CF74E5">
          <w:rPr>
            <w:rFonts w:ascii="Times New Roman" w:hAnsi="Times New Roman"/>
            <w:sz w:val="24"/>
          </w:rPr>
          <w:t xml:space="preserve">community </w:t>
        </w:r>
      </w:ins>
      <w:r w:rsidRPr="000C292C">
        <w:rPr>
          <w:rFonts w:ascii="Times New Roman" w:hAnsi="Times New Roman"/>
          <w:sz w:val="24"/>
        </w:rPr>
        <w:t xml:space="preserve">complexity and robustness of ecological networks have often been criticized for their </w:t>
      </w:r>
      <w:ins w:id="27" w:author="Microsoft Office User" w:date="2021-03-25T07:45:00Z">
        <w:r w:rsidR="00CF74E5">
          <w:rPr>
            <w:rFonts w:ascii="Times New Roman" w:hAnsi="Times New Roman"/>
            <w:sz w:val="24"/>
          </w:rPr>
          <w:t xml:space="preserve">overly </w:t>
        </w:r>
      </w:ins>
      <w:r w:rsidRPr="000C292C">
        <w:rPr>
          <w:rFonts w:ascii="Times New Roman" w:hAnsi="Times New Roman"/>
          <w:sz w:val="24"/>
        </w:rPr>
        <w:t xml:space="preserve">simplistic representation. </w:t>
      </w:r>
      <w:ins w:id="28" w:author="Microsoft Office User" w:date="2021-03-25T07:45:00Z">
        <w:r w:rsidR="00CF74E5">
          <w:rPr>
            <w:rFonts w:ascii="Times New Roman" w:hAnsi="Times New Roman"/>
            <w:sz w:val="24"/>
          </w:rPr>
          <w:t xml:space="preserve">One simplification </w:t>
        </w:r>
      </w:ins>
      <w:ins w:id="29" w:author="Microsoft Office User" w:date="2021-03-25T07:46:00Z">
        <w:r w:rsidR="00CF74E5">
          <w:rPr>
            <w:rFonts w:ascii="Times New Roman" w:hAnsi="Times New Roman"/>
            <w:sz w:val="24"/>
          </w:rPr>
          <w:t xml:space="preserve">of the majority of models is to ignore the demographic </w:t>
        </w:r>
        <w:proofErr w:type="spellStart"/>
        <w:r w:rsidR="00CF74E5">
          <w:rPr>
            <w:rFonts w:ascii="Times New Roman" w:hAnsi="Times New Roman"/>
            <w:sz w:val="24"/>
          </w:rPr>
          <w:t>strcture</w:t>
        </w:r>
        <w:proofErr w:type="spellEnd"/>
        <w:r w:rsidR="00CF74E5">
          <w:rPr>
            <w:rFonts w:ascii="Times New Roman" w:hAnsi="Times New Roman"/>
            <w:sz w:val="24"/>
          </w:rPr>
          <w:t xml:space="preserve"> of species in the community. </w:t>
        </w:r>
      </w:ins>
      <w:del w:id="30" w:author="Microsoft Office User" w:date="2021-03-25T07:46:00Z">
        <w:r w:rsidRPr="000C292C" w:rsidDel="00CF74E5">
          <w:rPr>
            <w:rFonts w:ascii="Times New Roman" w:hAnsi="Times New Roman"/>
            <w:sz w:val="24"/>
          </w:rPr>
          <w:delText xml:space="preserve">In “Stage structure alters how complexity affects stability of ecological networks”, </w:delText>
        </w:r>
      </w:del>
      <w:r w:rsidRPr="000C292C">
        <w:rPr>
          <w:rFonts w:ascii="Times New Roman" w:hAnsi="Times New Roman"/>
          <w:sz w:val="24"/>
        </w:rPr>
        <w:t xml:space="preserve">V.H.W. Rudolf and Kevin D. Lafferty </w:t>
      </w:r>
      <w:ins w:id="31" w:author="Microsoft Office User" w:date="2021-03-25T07:46:00Z">
        <w:r w:rsidR="00CF74E5">
          <w:rPr>
            <w:rFonts w:ascii="Times New Roman" w:hAnsi="Times New Roman"/>
            <w:sz w:val="24"/>
          </w:rPr>
          <w:t xml:space="preserve">(YEAR OF CITATION) </w:t>
        </w:r>
      </w:ins>
      <w:r w:rsidRPr="000C292C">
        <w:rPr>
          <w:rFonts w:ascii="Times New Roman" w:hAnsi="Times New Roman"/>
          <w:sz w:val="24"/>
        </w:rPr>
        <w:t>state that most species often change diets as they develop</w:t>
      </w:r>
      <w:ins w:id="32" w:author="Microsoft Office User" w:date="2021-03-25T07:46:00Z">
        <w:r w:rsidR="00CF74E5">
          <w:rPr>
            <w:rFonts w:ascii="Times New Roman" w:hAnsi="Times New Roman"/>
            <w:sz w:val="24"/>
          </w:rPr>
          <w:t xml:space="preserve"> from juveniles to a</w:t>
        </w:r>
      </w:ins>
      <w:ins w:id="33" w:author="Microsoft Office User" w:date="2021-03-25T07:47:00Z">
        <w:r w:rsidR="00CF74E5">
          <w:rPr>
            <w:rFonts w:ascii="Times New Roman" w:hAnsi="Times New Roman"/>
            <w:sz w:val="24"/>
          </w:rPr>
          <w:t>dults</w:t>
        </w:r>
      </w:ins>
      <w:r w:rsidRPr="000C292C">
        <w:rPr>
          <w:rFonts w:ascii="Times New Roman" w:hAnsi="Times New Roman"/>
          <w:sz w:val="24"/>
        </w:rPr>
        <w:t xml:space="preserve">. They </w:t>
      </w:r>
      <w:del w:id="34" w:author="Microsoft Office User" w:date="2021-03-25T07:47:00Z">
        <w:r w:rsidRPr="000C292C" w:rsidDel="00CF74E5">
          <w:rPr>
            <w:rFonts w:ascii="Times New Roman" w:hAnsi="Times New Roman"/>
            <w:sz w:val="24"/>
          </w:rPr>
          <w:delText xml:space="preserve">had </w:delText>
        </w:r>
      </w:del>
      <w:r w:rsidRPr="000C292C">
        <w:rPr>
          <w:rFonts w:ascii="Times New Roman" w:hAnsi="Times New Roman"/>
          <w:sz w:val="24"/>
        </w:rPr>
        <w:t>further propose</w:t>
      </w:r>
      <w:ins w:id="35" w:author="Microsoft Office User" w:date="2021-03-25T07:47:00Z">
        <w:r w:rsidR="00CF74E5">
          <w:rPr>
            <w:rFonts w:ascii="Times New Roman" w:hAnsi="Times New Roman"/>
            <w:sz w:val="24"/>
          </w:rPr>
          <w:t xml:space="preserve"> </w:t>
        </w:r>
      </w:ins>
      <w:del w:id="36" w:author="Microsoft Office User" w:date="2021-03-25T07:47:00Z">
        <w:r w:rsidRPr="000C292C" w:rsidDel="00CF74E5">
          <w:rPr>
            <w:rFonts w:ascii="Times New Roman" w:hAnsi="Times New Roman"/>
            <w:sz w:val="24"/>
          </w:rPr>
          <w:delText xml:space="preserve">d </w:delText>
        </w:r>
      </w:del>
      <w:r w:rsidRPr="000C292C">
        <w:rPr>
          <w:rFonts w:ascii="Times New Roman" w:hAnsi="Times New Roman"/>
          <w:sz w:val="24"/>
        </w:rPr>
        <w:t>that the study of these ontogenetic niche shifts could be key to predicting which species could be at risk of extinction in real ecological networks. Adding</w:t>
      </w:r>
      <w:ins w:id="37" w:author="Microsoft Office User" w:date="2021-03-25T07:47:00Z">
        <w:r w:rsidR="00CF74E5">
          <w:rPr>
            <w:rFonts w:ascii="Times New Roman" w:hAnsi="Times New Roman"/>
            <w:sz w:val="24"/>
          </w:rPr>
          <w:t xml:space="preserve"> demographic</w:t>
        </w:r>
      </w:ins>
      <w:r w:rsidRPr="000C292C">
        <w:rPr>
          <w:rFonts w:ascii="Times New Roman" w:hAnsi="Times New Roman"/>
          <w:sz w:val="24"/>
        </w:rPr>
        <w:t xml:space="preserve"> stage structure to models can more </w:t>
      </w:r>
      <w:del w:id="38" w:author="Microsoft Office User" w:date="2021-03-25T07:47:00Z">
        <w:r w:rsidRPr="000C292C" w:rsidDel="00CF74E5">
          <w:rPr>
            <w:rFonts w:ascii="Times New Roman" w:hAnsi="Times New Roman"/>
            <w:sz w:val="24"/>
          </w:rPr>
          <w:delText xml:space="preserve">precisely </w:delText>
        </w:r>
      </w:del>
      <w:ins w:id="39" w:author="Microsoft Office User" w:date="2021-03-25T07:47:00Z">
        <w:r w:rsidR="00CF74E5">
          <w:rPr>
            <w:rFonts w:ascii="Times New Roman" w:hAnsi="Times New Roman"/>
            <w:sz w:val="24"/>
          </w:rPr>
          <w:t xml:space="preserve">realistically </w:t>
        </w:r>
      </w:ins>
      <w:r w:rsidRPr="000C292C">
        <w:rPr>
          <w:rFonts w:ascii="Times New Roman" w:hAnsi="Times New Roman"/>
          <w:sz w:val="24"/>
        </w:rPr>
        <w:t>replicate the working of real ecological networks</w:t>
      </w:r>
      <w:r w:rsidR="003C07B2">
        <w:rPr>
          <w:rFonts w:ascii="Times New Roman" w:hAnsi="Times New Roman"/>
          <w:sz w:val="24"/>
        </w:rPr>
        <w:t xml:space="preserve"> (Rudolf</w:t>
      </w:r>
      <w:r w:rsidR="00B332F2">
        <w:rPr>
          <w:rFonts w:ascii="Times New Roman" w:hAnsi="Times New Roman"/>
          <w:sz w:val="24"/>
        </w:rPr>
        <w:t xml:space="preserve"> &amp; Lafferty</w:t>
      </w:r>
      <w:r w:rsidR="003C07B2">
        <w:rPr>
          <w:rFonts w:ascii="Times New Roman" w:hAnsi="Times New Roman"/>
          <w:sz w:val="24"/>
        </w:rPr>
        <w:t>, 2011)</w:t>
      </w:r>
      <w:r w:rsidRPr="000C292C">
        <w:rPr>
          <w:rFonts w:ascii="Times New Roman" w:hAnsi="Times New Roman"/>
          <w:sz w:val="24"/>
        </w:rPr>
        <w:t xml:space="preserve">. This </w:t>
      </w:r>
      <w:del w:id="40" w:author="Microsoft Office User" w:date="2021-03-25T07:47:00Z">
        <w:r w:rsidRPr="000C292C" w:rsidDel="00CF74E5">
          <w:rPr>
            <w:rFonts w:ascii="Times New Roman" w:hAnsi="Times New Roman"/>
            <w:sz w:val="24"/>
          </w:rPr>
          <w:delText xml:space="preserve">paper </w:delText>
        </w:r>
      </w:del>
      <w:ins w:id="41" w:author="Microsoft Office User" w:date="2021-03-25T07:47:00Z">
        <w:r w:rsidR="00CF74E5">
          <w:rPr>
            <w:rFonts w:ascii="Times New Roman" w:hAnsi="Times New Roman"/>
            <w:sz w:val="24"/>
          </w:rPr>
          <w:t>study</w:t>
        </w:r>
        <w:r w:rsidR="00CF74E5" w:rsidRPr="000C292C">
          <w:rPr>
            <w:rFonts w:ascii="Times New Roman" w:hAnsi="Times New Roman"/>
            <w:sz w:val="24"/>
          </w:rPr>
          <w:t xml:space="preserve"> </w:t>
        </w:r>
      </w:ins>
      <w:r w:rsidRPr="000C292C">
        <w:rPr>
          <w:rFonts w:ascii="Times New Roman" w:hAnsi="Times New Roman"/>
          <w:sz w:val="24"/>
        </w:rPr>
        <w:t xml:space="preserve">examines the relationship between the </w:t>
      </w:r>
      <w:r w:rsidRPr="000C292C">
        <w:rPr>
          <w:rFonts w:ascii="Times New Roman" w:hAnsi="Times New Roman"/>
          <w:sz w:val="24"/>
        </w:rPr>
        <w:lastRenderedPageBreak/>
        <w:t>complexity of a stage-structured ecological network and its effect on the robustness and diversity during community assembly.</w:t>
      </w:r>
    </w:p>
    <w:p w14:paraId="2C3D74B7" w14:textId="1CA28642" w:rsidR="00FC29E7" w:rsidRPr="00FC29E7" w:rsidRDefault="006D0C4B" w:rsidP="00FC29E7">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 xml:space="preserve">VARIED </w:t>
      </w:r>
      <w:ins w:id="42" w:author="Microsoft Office User" w:date="2021-03-23T17:42:00Z">
        <w:r w:rsidR="00150B11">
          <w:rPr>
            <w:rFonts w:ascii="Times New Roman" w:hAnsi="Times New Roman"/>
            <w:b/>
            <w:bCs/>
            <w:sz w:val="32"/>
            <w:szCs w:val="32"/>
          </w:rPr>
          <w:t xml:space="preserve">ECOLOGICAL </w:t>
        </w:r>
      </w:ins>
      <w:r>
        <w:rPr>
          <w:rFonts w:ascii="Times New Roman" w:hAnsi="Times New Roman"/>
          <w:b/>
          <w:bCs/>
          <w:sz w:val="32"/>
          <w:szCs w:val="32"/>
        </w:rPr>
        <w:t xml:space="preserve">INTERACTION </w:t>
      </w:r>
      <w:del w:id="43" w:author="Microsoft Office User" w:date="2021-03-23T17:42:00Z">
        <w:r w:rsidDel="00150B11">
          <w:rPr>
            <w:rFonts w:ascii="Times New Roman" w:hAnsi="Times New Roman"/>
            <w:b/>
            <w:bCs/>
            <w:sz w:val="32"/>
            <w:szCs w:val="32"/>
          </w:rPr>
          <w:delText>ECOSYSTEMS</w:delText>
        </w:r>
      </w:del>
      <w:ins w:id="44" w:author="Microsoft Office User" w:date="2021-03-23T17:42:00Z">
        <w:r w:rsidR="00150B11">
          <w:rPr>
            <w:rFonts w:ascii="Times New Roman" w:hAnsi="Times New Roman"/>
            <w:b/>
            <w:bCs/>
            <w:sz w:val="32"/>
            <w:szCs w:val="32"/>
          </w:rPr>
          <w:t>TYPES</w:t>
        </w:r>
      </w:ins>
    </w:p>
    <w:p w14:paraId="17196802" w14:textId="6BD128CA"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The relationship between the diversity of a community and its stability, and their joint </w:t>
      </w:r>
      <w:r w:rsidR="00707FA4" w:rsidRPr="00334A70">
        <w:rPr>
          <w:rFonts w:ascii="Times New Roman" w:hAnsi="Times New Roman"/>
          <w:sz w:val="24"/>
        </w:rPr>
        <w:t>effect</w:t>
      </w:r>
      <w:r w:rsidRPr="00334A70">
        <w:rPr>
          <w:rFonts w:ascii="Times New Roman" w:hAnsi="Times New Roman"/>
          <w:sz w:val="24"/>
        </w:rPr>
        <w:t xml:space="preserve"> on its assembly has been debated since the early days of ecology. </w:t>
      </w:r>
      <w:ins w:id="45" w:author="Microsoft Office User" w:date="2021-03-25T07:48:00Z">
        <w:r w:rsidR="00CF74E5">
          <w:rPr>
            <w:rFonts w:ascii="Times New Roman" w:hAnsi="Times New Roman"/>
            <w:sz w:val="24"/>
          </w:rPr>
          <w:t xml:space="preserve">Charles </w:t>
        </w:r>
      </w:ins>
      <w:r w:rsidRPr="00334A70">
        <w:rPr>
          <w:rFonts w:ascii="Times New Roman" w:hAnsi="Times New Roman"/>
          <w:sz w:val="24"/>
        </w:rPr>
        <w:t xml:space="preserve">Elton is often credited as having popularized the idea of a direct, positive correlation between community diversity and stability. Elton </w:t>
      </w:r>
      <w:del w:id="46" w:author="Microsoft Office User" w:date="2021-03-25T07:48:00Z">
        <w:r w:rsidRPr="00334A70" w:rsidDel="00CF74E5">
          <w:rPr>
            <w:rFonts w:ascii="Times New Roman" w:hAnsi="Times New Roman"/>
            <w:sz w:val="24"/>
          </w:rPr>
          <w:delText xml:space="preserve">believed </w:delText>
        </w:r>
      </w:del>
      <w:ins w:id="47" w:author="Microsoft Office User" w:date="2021-03-25T07:48:00Z">
        <w:r w:rsidR="00CF74E5">
          <w:rPr>
            <w:rFonts w:ascii="Times New Roman" w:hAnsi="Times New Roman"/>
            <w:sz w:val="24"/>
          </w:rPr>
          <w:t>argued</w:t>
        </w:r>
        <w:r w:rsidR="00CF74E5" w:rsidRPr="00334A70">
          <w:rPr>
            <w:rFonts w:ascii="Times New Roman" w:hAnsi="Times New Roman"/>
            <w:sz w:val="24"/>
          </w:rPr>
          <w:t xml:space="preserve"> </w:t>
        </w:r>
      </w:ins>
      <w:r w:rsidRPr="00334A70">
        <w:rPr>
          <w:rFonts w:ascii="Times New Roman" w:hAnsi="Times New Roman"/>
          <w:sz w:val="24"/>
        </w:rPr>
        <w:t>that the more diverse a community grew, the less likely it was that the community would be invaded</w:t>
      </w:r>
      <w:r w:rsidR="00A6308B">
        <w:rPr>
          <w:rFonts w:ascii="Times New Roman" w:hAnsi="Times New Roman"/>
          <w:sz w:val="24"/>
        </w:rPr>
        <w:t xml:space="preserve"> (Elton, 1958)</w:t>
      </w:r>
      <w:r w:rsidRPr="00334A70">
        <w:rPr>
          <w:rFonts w:ascii="Times New Roman" w:hAnsi="Times New Roman"/>
          <w:sz w:val="24"/>
        </w:rPr>
        <w:t xml:space="preserve">. This idea was challenged by </w:t>
      </w:r>
      <w:r w:rsidR="0010036F">
        <w:rPr>
          <w:rFonts w:ascii="Times New Roman" w:hAnsi="Times New Roman"/>
          <w:sz w:val="24"/>
        </w:rPr>
        <w:t xml:space="preserve">Robert </w:t>
      </w:r>
      <w:r w:rsidRPr="00334A70">
        <w:rPr>
          <w:rFonts w:ascii="Times New Roman" w:hAnsi="Times New Roman"/>
          <w:sz w:val="24"/>
        </w:rPr>
        <w:t>May, a physicist turned ecologist who approached the question using graphical analysis paired with dynamic mathematical modeling. May defined stability as whether networks perturbed at equilibrium would return to their previous state</w:t>
      </w:r>
      <w:r w:rsidR="002B2DA4">
        <w:rPr>
          <w:rFonts w:ascii="Times New Roman" w:hAnsi="Times New Roman"/>
          <w:sz w:val="24"/>
        </w:rPr>
        <w:t xml:space="preserve"> (</w:t>
      </w:r>
      <w:ins w:id="48" w:author="Microsoft Office User" w:date="2021-03-25T07:49:00Z">
        <w:r w:rsidR="00CF74E5">
          <w:rPr>
            <w:rFonts w:ascii="Times New Roman" w:hAnsi="Times New Roman"/>
            <w:sz w:val="24"/>
          </w:rPr>
          <w:t>i.e., linear stability) (</w:t>
        </w:r>
      </w:ins>
      <w:r w:rsidR="002B2DA4">
        <w:rPr>
          <w:rFonts w:ascii="Times New Roman" w:hAnsi="Times New Roman"/>
          <w:sz w:val="24"/>
        </w:rPr>
        <w:t>May, 1972)</w:t>
      </w:r>
      <w:r w:rsidRPr="00334A70">
        <w:rPr>
          <w:rFonts w:ascii="Times New Roman" w:hAnsi="Times New Roman"/>
          <w:sz w:val="24"/>
        </w:rPr>
        <w:t xml:space="preserve">. May’s work found that as the structure of the networks he created grew more complex in both size and </w:t>
      </w:r>
      <w:del w:id="49" w:author="Microsoft Office User" w:date="2021-03-25T07:49:00Z">
        <w:r w:rsidRPr="00334A70" w:rsidDel="00CF74E5">
          <w:rPr>
            <w:rFonts w:ascii="Times New Roman" w:hAnsi="Times New Roman"/>
            <w:sz w:val="24"/>
          </w:rPr>
          <w:delText>interconnectivity</w:delText>
        </w:r>
      </w:del>
      <w:ins w:id="50" w:author="Microsoft Office User" w:date="2021-03-25T07:49:00Z">
        <w:r w:rsidR="00CF74E5">
          <w:rPr>
            <w:rFonts w:ascii="Times New Roman" w:hAnsi="Times New Roman"/>
            <w:sz w:val="24"/>
          </w:rPr>
          <w:t>connectivity</w:t>
        </w:r>
      </w:ins>
      <w:r w:rsidRPr="00334A70">
        <w:rPr>
          <w:rFonts w:ascii="Times New Roman" w:hAnsi="Times New Roman"/>
          <w:sz w:val="24"/>
        </w:rPr>
        <w:t>, the resulting community became less stable. This directly challenged the prevailing theory in the field, and thus sparked an ongoing debate on the underlying relationships between the properties of complex food webs.</w:t>
      </w:r>
    </w:p>
    <w:p w14:paraId="44B7E19A" w14:textId="3C1BA7FA"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 </w:t>
      </w:r>
      <w:r w:rsidRPr="00334A70">
        <w:rPr>
          <w:rFonts w:ascii="Times New Roman" w:hAnsi="Times New Roman"/>
          <w:sz w:val="24"/>
        </w:rPr>
        <w:tab/>
      </w:r>
      <w:ins w:id="51" w:author="Microsoft Office User" w:date="2021-03-25T07:50:00Z">
        <w:r w:rsidR="00CF74E5">
          <w:rPr>
            <w:rFonts w:ascii="Times New Roman" w:hAnsi="Times New Roman"/>
            <w:sz w:val="24"/>
          </w:rPr>
          <w:t xml:space="preserve">May’s random food web communities were population by exploitation interactions, where species </w:t>
        </w:r>
        <w:proofErr w:type="spellStart"/>
        <w:r w:rsidR="00CF74E5">
          <w:rPr>
            <w:rFonts w:ascii="Times New Roman" w:hAnsi="Times New Roman"/>
            <w:sz w:val="24"/>
          </w:rPr>
          <w:t xml:space="preserve">are </w:t>
        </w:r>
        <w:proofErr w:type="spellEnd"/>
        <w:r w:rsidR="00CF74E5">
          <w:rPr>
            <w:rFonts w:ascii="Times New Roman" w:hAnsi="Times New Roman"/>
            <w:sz w:val="24"/>
          </w:rPr>
          <w:t xml:space="preserve">able to use each other as </w:t>
        </w:r>
      </w:ins>
      <w:ins w:id="52" w:author="Microsoft Office User" w:date="2021-03-25T07:51:00Z">
        <w:r w:rsidR="00CF74E5">
          <w:rPr>
            <w:rFonts w:ascii="Times New Roman" w:hAnsi="Times New Roman"/>
            <w:sz w:val="24"/>
          </w:rPr>
          <w:t xml:space="preserve">prey. </w:t>
        </w:r>
      </w:ins>
      <w:del w:id="53" w:author="Microsoft Office User" w:date="2021-03-25T07:51:00Z">
        <w:r w:rsidRPr="00334A70" w:rsidDel="00CF74E5">
          <w:rPr>
            <w:rFonts w:ascii="Times New Roman" w:hAnsi="Times New Roman"/>
            <w:sz w:val="24"/>
          </w:rPr>
          <w:delText xml:space="preserve">The properties this paper </w:delText>
        </w:r>
      </w:del>
      <w:ins w:id="54" w:author="Microsoft Office User" w:date="2021-03-25T07:51:00Z">
        <w:r w:rsidR="00CF74E5">
          <w:rPr>
            <w:rFonts w:ascii="Times New Roman" w:hAnsi="Times New Roman"/>
            <w:sz w:val="24"/>
          </w:rPr>
          <w:t xml:space="preserve">Here, we </w:t>
        </w:r>
      </w:ins>
      <w:r w:rsidRPr="00334A70">
        <w:rPr>
          <w:rFonts w:ascii="Times New Roman" w:hAnsi="Times New Roman"/>
          <w:sz w:val="24"/>
        </w:rPr>
        <w:t>seek</w:t>
      </w:r>
      <w:del w:id="55" w:author="Microsoft Office User" w:date="2021-03-25T07:51:00Z">
        <w:r w:rsidRPr="00334A70" w:rsidDel="00CF74E5">
          <w:rPr>
            <w:rFonts w:ascii="Times New Roman" w:hAnsi="Times New Roman"/>
            <w:sz w:val="24"/>
          </w:rPr>
          <w:delText>s</w:delText>
        </w:r>
      </w:del>
      <w:r w:rsidRPr="00334A70">
        <w:rPr>
          <w:rFonts w:ascii="Times New Roman" w:hAnsi="Times New Roman"/>
          <w:sz w:val="24"/>
        </w:rPr>
        <w:t xml:space="preserve"> to examine </w:t>
      </w:r>
      <w:del w:id="56" w:author="Microsoft Office User" w:date="2021-03-25T07:51:00Z">
        <w:r w:rsidRPr="00334A70" w:rsidDel="00CF74E5">
          <w:rPr>
            <w:rFonts w:ascii="Times New Roman" w:hAnsi="Times New Roman"/>
            <w:sz w:val="24"/>
          </w:rPr>
          <w:delText xml:space="preserve">include </w:delText>
        </w:r>
      </w:del>
      <w:r w:rsidRPr="00334A70">
        <w:rPr>
          <w:rFonts w:ascii="Times New Roman" w:hAnsi="Times New Roman"/>
          <w:sz w:val="24"/>
        </w:rPr>
        <w:t>the relationship</w:t>
      </w:r>
      <w:ins w:id="57" w:author="Microsoft Office User" w:date="2021-03-25T07:51:00Z">
        <w:r w:rsidR="00CF74E5">
          <w:rPr>
            <w:rFonts w:ascii="Times New Roman" w:hAnsi="Times New Roman"/>
            <w:sz w:val="24"/>
          </w:rPr>
          <w:t>s</w:t>
        </w:r>
      </w:ins>
      <w:r w:rsidRPr="00334A70">
        <w:rPr>
          <w:rFonts w:ascii="Times New Roman" w:hAnsi="Times New Roman"/>
          <w:sz w:val="24"/>
        </w:rPr>
        <w:t xml:space="preserve"> between the stability, complexity, diversity, and</w:t>
      </w:r>
      <w:ins w:id="58" w:author="Microsoft Office User" w:date="2021-03-25T07:55:00Z">
        <w:r w:rsidR="00CF74E5">
          <w:rPr>
            <w:rFonts w:ascii="Times New Roman" w:hAnsi="Times New Roman"/>
            <w:sz w:val="24"/>
          </w:rPr>
          <w:t xml:space="preserve"> the ratio of different ecological</w:t>
        </w:r>
      </w:ins>
      <w:r w:rsidRPr="00334A70">
        <w:rPr>
          <w:rFonts w:ascii="Times New Roman" w:hAnsi="Times New Roman"/>
          <w:sz w:val="24"/>
        </w:rPr>
        <w:t xml:space="preserve"> interaction types of model communities. </w:t>
      </w:r>
      <w:r w:rsidR="007640E0">
        <w:rPr>
          <w:rFonts w:ascii="Times New Roman" w:hAnsi="Times New Roman"/>
          <w:sz w:val="24"/>
        </w:rPr>
        <w:t>Until recent years, m</w:t>
      </w:r>
      <w:r w:rsidRPr="00334A70">
        <w:rPr>
          <w:rFonts w:ascii="Times New Roman" w:hAnsi="Times New Roman"/>
          <w:sz w:val="24"/>
        </w:rPr>
        <w:t xml:space="preserve">ost literature </w:t>
      </w:r>
      <w:r w:rsidR="007640E0">
        <w:rPr>
          <w:rFonts w:ascii="Times New Roman" w:hAnsi="Times New Roman"/>
          <w:sz w:val="24"/>
        </w:rPr>
        <w:t xml:space="preserve">has </w:t>
      </w:r>
      <w:r w:rsidRPr="00334A70">
        <w:rPr>
          <w:rFonts w:ascii="Times New Roman" w:hAnsi="Times New Roman"/>
          <w:sz w:val="24"/>
        </w:rPr>
        <w:t>focuse</w:t>
      </w:r>
      <w:r w:rsidR="007640E0">
        <w:rPr>
          <w:rFonts w:ascii="Times New Roman" w:hAnsi="Times New Roman"/>
          <w:sz w:val="24"/>
        </w:rPr>
        <w:t>d</w:t>
      </w:r>
      <w:r w:rsidRPr="00334A70">
        <w:rPr>
          <w:rFonts w:ascii="Times New Roman" w:hAnsi="Times New Roman"/>
          <w:sz w:val="24"/>
        </w:rPr>
        <w:t xml:space="preserve"> on the stability of an ecosystem primarily consider</w:t>
      </w:r>
      <w:r w:rsidR="00D079B2">
        <w:rPr>
          <w:rFonts w:ascii="Times New Roman" w:hAnsi="Times New Roman"/>
          <w:sz w:val="24"/>
        </w:rPr>
        <w:t>ing</w:t>
      </w:r>
      <w:r w:rsidRPr="00334A70">
        <w:rPr>
          <w:rFonts w:ascii="Times New Roman" w:hAnsi="Times New Roman"/>
          <w:sz w:val="24"/>
        </w:rPr>
        <w:t xml:space="preserve"> antagonistic relationships in communities where the connectivity of a network and its size were varied. The effects of varied </w:t>
      </w:r>
      <w:ins w:id="59" w:author="Microsoft Office User" w:date="2021-03-25T07:55:00Z">
        <w:r w:rsidR="00CF74E5">
          <w:rPr>
            <w:rFonts w:ascii="Times New Roman" w:hAnsi="Times New Roman"/>
            <w:sz w:val="24"/>
          </w:rPr>
          <w:t xml:space="preserve">ecological </w:t>
        </w:r>
      </w:ins>
      <w:r w:rsidRPr="00334A70">
        <w:rPr>
          <w:rFonts w:ascii="Times New Roman" w:hAnsi="Times New Roman"/>
          <w:sz w:val="24"/>
        </w:rPr>
        <w:t xml:space="preserve">interaction types on the properties of a community </w:t>
      </w:r>
      <w:r w:rsidR="0093697F">
        <w:rPr>
          <w:rFonts w:ascii="Times New Roman" w:hAnsi="Times New Roman"/>
          <w:sz w:val="24"/>
        </w:rPr>
        <w:t>have been</w:t>
      </w:r>
      <w:r w:rsidRPr="00334A70">
        <w:rPr>
          <w:rFonts w:ascii="Times New Roman" w:hAnsi="Times New Roman"/>
          <w:sz w:val="24"/>
        </w:rPr>
        <w:t xml:space="preserve"> largely unconsidered. This was a result of the wide-spread belief that mutualistic interactions only served to destabilize communities</w:t>
      </w:r>
      <w:r w:rsidR="0038756B">
        <w:rPr>
          <w:rFonts w:ascii="Times New Roman" w:hAnsi="Times New Roman"/>
          <w:sz w:val="24"/>
        </w:rPr>
        <w:t xml:space="preserve"> (</w:t>
      </w:r>
      <w:proofErr w:type="spellStart"/>
      <w:r w:rsidR="0038756B">
        <w:rPr>
          <w:rFonts w:ascii="Times New Roman" w:hAnsi="Times New Roman"/>
          <w:sz w:val="24"/>
        </w:rPr>
        <w:t>Allesina</w:t>
      </w:r>
      <w:proofErr w:type="spellEnd"/>
      <w:r w:rsidR="0038756B">
        <w:rPr>
          <w:rFonts w:ascii="Times New Roman" w:hAnsi="Times New Roman"/>
          <w:sz w:val="24"/>
        </w:rPr>
        <w:t xml:space="preserve"> &amp; Tang, 2012)</w:t>
      </w:r>
      <w:r w:rsidRPr="00334A70">
        <w:rPr>
          <w:rFonts w:ascii="Times New Roman" w:hAnsi="Times New Roman"/>
          <w:sz w:val="24"/>
        </w:rPr>
        <w:t xml:space="preserve">. However, this was due to the misrepresentation of mutualistic </w:t>
      </w:r>
      <w:r w:rsidRPr="00334A70">
        <w:rPr>
          <w:rFonts w:ascii="Times New Roman" w:hAnsi="Times New Roman"/>
          <w:sz w:val="24"/>
        </w:rPr>
        <w:lastRenderedPageBreak/>
        <w:t xml:space="preserve">interactions. In </w:t>
      </w:r>
      <w:r w:rsidR="0098155D">
        <w:rPr>
          <w:rFonts w:ascii="Times New Roman" w:hAnsi="Times New Roman"/>
          <w:sz w:val="24"/>
        </w:rPr>
        <w:t>most</w:t>
      </w:r>
      <w:r w:rsidR="00174681">
        <w:rPr>
          <w:rFonts w:ascii="Times New Roman" w:hAnsi="Times New Roman"/>
          <w:sz w:val="24"/>
        </w:rPr>
        <w:t xml:space="preserve"> studies</w:t>
      </w:r>
      <w:r w:rsidRPr="00334A70">
        <w:rPr>
          <w:rFonts w:ascii="Times New Roman" w:hAnsi="Times New Roman"/>
          <w:sz w:val="24"/>
        </w:rPr>
        <w:t xml:space="preserve">, antagonistic relationships are modeled using a </w:t>
      </w:r>
      <w:proofErr w:type="spellStart"/>
      <w:r w:rsidRPr="00334A70">
        <w:rPr>
          <w:rFonts w:ascii="Times New Roman" w:hAnsi="Times New Roman"/>
          <w:sz w:val="24"/>
        </w:rPr>
        <w:t>Holling</w:t>
      </w:r>
      <w:proofErr w:type="spellEnd"/>
      <w:r w:rsidRPr="00334A70">
        <w:rPr>
          <w:rFonts w:ascii="Times New Roman" w:hAnsi="Times New Roman"/>
          <w:sz w:val="24"/>
        </w:rPr>
        <w:t xml:space="preserve"> Type 1 linear functional response. Mutualistic interactions were</w:t>
      </w:r>
      <w:r w:rsidR="00D17C9A">
        <w:rPr>
          <w:rFonts w:ascii="Times New Roman" w:hAnsi="Times New Roman"/>
          <w:sz w:val="24"/>
        </w:rPr>
        <w:t xml:space="preserve"> being</w:t>
      </w:r>
      <w:r w:rsidRPr="00334A70">
        <w:rPr>
          <w:rFonts w:ascii="Times New Roman" w:hAnsi="Times New Roman"/>
          <w:sz w:val="24"/>
        </w:rPr>
        <w:t xml:space="preserve"> modeled using this approach</w:t>
      </w:r>
      <w:r w:rsidR="004D439F">
        <w:rPr>
          <w:rFonts w:ascii="Times New Roman" w:hAnsi="Times New Roman"/>
          <w:sz w:val="24"/>
        </w:rPr>
        <w:t xml:space="preserve"> as well</w:t>
      </w:r>
      <w:r w:rsidRPr="00334A70">
        <w:rPr>
          <w:rFonts w:ascii="Times New Roman" w:hAnsi="Times New Roman"/>
          <w:sz w:val="24"/>
        </w:rPr>
        <w:t xml:space="preserve">, resulting in a biologically unrealistic scenario where the interacting parties would realize unending positive benefits from their relationship. In order to more accurately portray these interactions, researchers began to employ the use of a </w:t>
      </w:r>
      <w:proofErr w:type="spellStart"/>
      <w:r w:rsidRPr="00334A70">
        <w:rPr>
          <w:rFonts w:ascii="Times New Roman" w:hAnsi="Times New Roman"/>
          <w:sz w:val="24"/>
        </w:rPr>
        <w:t>Holling</w:t>
      </w:r>
      <w:proofErr w:type="spellEnd"/>
      <w:r w:rsidRPr="00334A70">
        <w:rPr>
          <w:rFonts w:ascii="Times New Roman" w:hAnsi="Times New Roman"/>
          <w:sz w:val="24"/>
        </w:rPr>
        <w:t xml:space="preserve"> Type 2 nonlinear response</w:t>
      </w:r>
      <w:r w:rsidR="004D439F">
        <w:rPr>
          <w:rFonts w:ascii="Times New Roman" w:hAnsi="Times New Roman"/>
          <w:sz w:val="24"/>
        </w:rPr>
        <w:t xml:space="preserve"> (</w:t>
      </w:r>
      <w:proofErr w:type="spellStart"/>
      <w:r w:rsidR="004D439F">
        <w:rPr>
          <w:rFonts w:ascii="Times New Roman" w:hAnsi="Times New Roman"/>
          <w:sz w:val="24"/>
        </w:rPr>
        <w:t>Tolcha</w:t>
      </w:r>
      <w:proofErr w:type="spellEnd"/>
      <w:r w:rsidR="004D439F">
        <w:rPr>
          <w:rFonts w:ascii="Times New Roman" w:hAnsi="Times New Roman"/>
          <w:sz w:val="24"/>
        </w:rPr>
        <w:t xml:space="preserve">, et. </w:t>
      </w:r>
      <w:ins w:id="60" w:author="Microsoft Office User" w:date="2021-03-25T07:56:00Z">
        <w:r w:rsidR="00CF74E5">
          <w:rPr>
            <w:rFonts w:ascii="Times New Roman" w:hAnsi="Times New Roman"/>
            <w:sz w:val="24"/>
          </w:rPr>
          <w:t>al YEAR</w:t>
        </w:r>
      </w:ins>
      <w:del w:id="61" w:author="Microsoft Office User" w:date="2021-03-25T07:56:00Z">
        <w:r w:rsidR="00CF74E5" w:rsidDel="00CF74E5">
          <w:rPr>
            <w:rFonts w:ascii="Times New Roman" w:hAnsi="Times New Roman"/>
            <w:sz w:val="24"/>
          </w:rPr>
          <w:delText>A</w:delText>
        </w:r>
        <w:r w:rsidR="004D439F" w:rsidDel="00CF74E5">
          <w:rPr>
            <w:rFonts w:ascii="Times New Roman" w:hAnsi="Times New Roman"/>
            <w:sz w:val="24"/>
          </w:rPr>
          <w:delText>l</w:delText>
        </w:r>
      </w:del>
      <w:r w:rsidR="004D439F">
        <w:rPr>
          <w:rFonts w:ascii="Times New Roman" w:hAnsi="Times New Roman"/>
          <w:sz w:val="24"/>
        </w:rPr>
        <w:t>)</w:t>
      </w:r>
      <w:r w:rsidRPr="00334A70">
        <w:rPr>
          <w:rFonts w:ascii="Times New Roman" w:hAnsi="Times New Roman"/>
          <w:sz w:val="24"/>
        </w:rPr>
        <w:t xml:space="preserve">. </w:t>
      </w:r>
      <w:del w:id="62" w:author="Microsoft Office User" w:date="2021-03-25T07:56:00Z">
        <w:r w:rsidRPr="00334A70" w:rsidDel="00CF74E5">
          <w:rPr>
            <w:rFonts w:ascii="Times New Roman" w:hAnsi="Times New Roman"/>
            <w:sz w:val="24"/>
          </w:rPr>
          <w:delText xml:space="preserve">This model </w:delText>
        </w:r>
      </w:del>
      <w:ins w:id="63" w:author="Microsoft Office User" w:date="2021-03-25T07:56:00Z">
        <w:r w:rsidR="00CF74E5">
          <w:rPr>
            <w:rFonts w:ascii="Times New Roman" w:hAnsi="Times New Roman"/>
            <w:sz w:val="24"/>
          </w:rPr>
          <w:t xml:space="preserve">This functional response </w:t>
        </w:r>
      </w:ins>
      <w:r w:rsidRPr="00334A70">
        <w:rPr>
          <w:rFonts w:ascii="Times New Roman" w:hAnsi="Times New Roman"/>
          <w:sz w:val="24"/>
        </w:rPr>
        <w:t xml:space="preserve">allows mutualistic interactions to eventually saturate, so that the interacting parties stop receiving benefits </w:t>
      </w:r>
      <w:ins w:id="64" w:author="Microsoft Office User" w:date="2021-03-25T07:57:00Z">
        <w:r w:rsidR="00CF74E5">
          <w:rPr>
            <w:rFonts w:ascii="Times New Roman" w:hAnsi="Times New Roman"/>
            <w:sz w:val="24"/>
          </w:rPr>
          <w:t xml:space="preserve">additional </w:t>
        </w:r>
      </w:ins>
      <w:r w:rsidRPr="00334A70">
        <w:rPr>
          <w:rFonts w:ascii="Times New Roman" w:hAnsi="Times New Roman"/>
          <w:sz w:val="24"/>
        </w:rPr>
        <w:t xml:space="preserve">once their population sizes pass a certain threshold. With </w:t>
      </w:r>
      <w:del w:id="65" w:author="Microsoft Office User" w:date="2021-03-25T07:57:00Z">
        <w:r w:rsidRPr="00334A70" w:rsidDel="008B126E">
          <w:rPr>
            <w:rFonts w:ascii="Times New Roman" w:hAnsi="Times New Roman"/>
            <w:sz w:val="24"/>
          </w:rPr>
          <w:delText>the issue</w:delText>
        </w:r>
      </w:del>
      <w:ins w:id="66" w:author="Microsoft Office User" w:date="2021-03-25T07:57:00Z">
        <w:r w:rsidR="008B126E">
          <w:rPr>
            <w:rFonts w:ascii="Times New Roman" w:hAnsi="Times New Roman"/>
            <w:sz w:val="24"/>
          </w:rPr>
          <w:t>this approach</w:t>
        </w:r>
      </w:ins>
      <w:r w:rsidRPr="00334A70">
        <w:rPr>
          <w:rFonts w:ascii="Times New Roman" w:hAnsi="Times New Roman"/>
          <w:sz w:val="24"/>
        </w:rPr>
        <w:t xml:space="preserve"> of representing</w:t>
      </w:r>
      <w:ins w:id="67" w:author="Microsoft Office User" w:date="2021-03-25T07:57:00Z">
        <w:r w:rsidR="00CF74E5">
          <w:rPr>
            <w:rFonts w:ascii="Times New Roman" w:hAnsi="Times New Roman"/>
            <w:sz w:val="24"/>
          </w:rPr>
          <w:t xml:space="preserve"> </w:t>
        </w:r>
      </w:ins>
      <w:del w:id="68" w:author="Microsoft Office User" w:date="2021-03-25T07:57:00Z">
        <w:r w:rsidRPr="00334A70" w:rsidDel="00CF74E5">
          <w:rPr>
            <w:rFonts w:ascii="Times New Roman" w:hAnsi="Times New Roman"/>
            <w:sz w:val="24"/>
          </w:rPr>
          <w:delText xml:space="preserve"> these </w:delText>
        </w:r>
      </w:del>
      <w:ins w:id="69" w:author="Microsoft Office User" w:date="2021-03-25T07:57:00Z">
        <w:r w:rsidR="00CF74E5">
          <w:rPr>
            <w:rFonts w:ascii="Times New Roman" w:hAnsi="Times New Roman"/>
            <w:sz w:val="24"/>
          </w:rPr>
          <w:t xml:space="preserve">mutualistic </w:t>
        </w:r>
      </w:ins>
      <w:r w:rsidRPr="00334A70">
        <w:rPr>
          <w:rFonts w:ascii="Times New Roman" w:hAnsi="Times New Roman"/>
          <w:sz w:val="24"/>
        </w:rPr>
        <w:t>interactions</w:t>
      </w:r>
      <w:del w:id="70" w:author="Microsoft Office User" w:date="2021-03-25T07:57:00Z">
        <w:r w:rsidRPr="00334A70" w:rsidDel="008B126E">
          <w:rPr>
            <w:rFonts w:ascii="Times New Roman" w:hAnsi="Times New Roman"/>
            <w:sz w:val="24"/>
          </w:rPr>
          <w:delText xml:space="preserve"> solved</w:delText>
        </w:r>
      </w:del>
      <w:r w:rsidRPr="00334A70">
        <w:rPr>
          <w:rFonts w:ascii="Times New Roman" w:hAnsi="Times New Roman"/>
          <w:sz w:val="24"/>
        </w:rPr>
        <w:t xml:space="preserve">, contemporary literature has begun to debate the importance and effect of </w:t>
      </w:r>
      <w:del w:id="71" w:author="Microsoft Office User" w:date="2021-03-25T07:58:00Z">
        <w:r w:rsidRPr="00334A70" w:rsidDel="008B126E">
          <w:rPr>
            <w:rFonts w:ascii="Times New Roman" w:hAnsi="Times New Roman"/>
            <w:sz w:val="24"/>
          </w:rPr>
          <w:delText>them</w:delText>
        </w:r>
        <w:r w:rsidR="004D66A0" w:rsidDel="008B126E">
          <w:rPr>
            <w:rFonts w:ascii="Times New Roman" w:hAnsi="Times New Roman"/>
            <w:sz w:val="24"/>
          </w:rPr>
          <w:delText xml:space="preserve"> </w:delText>
        </w:r>
      </w:del>
      <w:ins w:id="72" w:author="Microsoft Office User" w:date="2021-03-25T07:58:00Z">
        <w:r w:rsidR="008B126E">
          <w:rPr>
            <w:rFonts w:ascii="Times New Roman" w:hAnsi="Times New Roman"/>
            <w:sz w:val="24"/>
          </w:rPr>
          <w:t xml:space="preserve">these interactions on community stability </w:t>
        </w:r>
      </w:ins>
      <w:r w:rsidR="004D66A0">
        <w:rPr>
          <w:rFonts w:ascii="Times New Roman" w:hAnsi="Times New Roman"/>
          <w:sz w:val="24"/>
        </w:rPr>
        <w:t>in a new light</w:t>
      </w:r>
      <w:r w:rsidRPr="00334A70">
        <w:rPr>
          <w:rFonts w:ascii="Times New Roman" w:hAnsi="Times New Roman"/>
          <w:sz w:val="24"/>
        </w:rPr>
        <w:t xml:space="preserve">. </w:t>
      </w:r>
    </w:p>
    <w:p w14:paraId="5D56B8B8" w14:textId="015EB777"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Previous papers have found that varied </w:t>
      </w:r>
      <w:del w:id="73" w:author="Microsoft Office User" w:date="2021-03-25T07:58:00Z">
        <w:r w:rsidRPr="00334A70" w:rsidDel="008B126E">
          <w:rPr>
            <w:rFonts w:ascii="Times New Roman" w:hAnsi="Times New Roman"/>
            <w:sz w:val="24"/>
          </w:rPr>
          <w:delText xml:space="preserve">amounts </w:delText>
        </w:r>
      </w:del>
      <w:ins w:id="74" w:author="Microsoft Office User" w:date="2021-03-25T07:58:00Z">
        <w:r w:rsidR="008B126E">
          <w:rPr>
            <w:rFonts w:ascii="Times New Roman" w:hAnsi="Times New Roman"/>
            <w:sz w:val="24"/>
          </w:rPr>
          <w:t>proportions</w:t>
        </w:r>
        <w:r w:rsidR="008B126E" w:rsidRPr="00334A70">
          <w:rPr>
            <w:rFonts w:ascii="Times New Roman" w:hAnsi="Times New Roman"/>
            <w:sz w:val="24"/>
          </w:rPr>
          <w:t xml:space="preserve"> </w:t>
        </w:r>
      </w:ins>
      <w:r w:rsidRPr="00334A70">
        <w:rPr>
          <w:rFonts w:ascii="Times New Roman" w:hAnsi="Times New Roman"/>
          <w:sz w:val="24"/>
        </w:rPr>
        <w:t>of mutualistic, exploitative, and competitive interaction types result in stability that consistently scales with varied complexity and diversity in model communities</w:t>
      </w:r>
      <w:r w:rsidR="00AC024E">
        <w:rPr>
          <w:rFonts w:ascii="Times New Roman" w:hAnsi="Times New Roman"/>
          <w:sz w:val="24"/>
        </w:rPr>
        <w:t xml:space="preserve"> (</w:t>
      </w:r>
      <w:proofErr w:type="spellStart"/>
      <w:r w:rsidR="004B6F85">
        <w:rPr>
          <w:rFonts w:ascii="Times New Roman" w:hAnsi="Times New Roman"/>
          <w:sz w:val="24"/>
        </w:rPr>
        <w:t>Mougi</w:t>
      </w:r>
      <w:proofErr w:type="spellEnd"/>
      <w:r w:rsidR="004B6F85">
        <w:rPr>
          <w:rFonts w:ascii="Times New Roman" w:hAnsi="Times New Roman"/>
          <w:sz w:val="24"/>
        </w:rPr>
        <w:t xml:space="preserve"> &amp; </w:t>
      </w:r>
      <w:proofErr w:type="spellStart"/>
      <w:r w:rsidR="004B6F85">
        <w:rPr>
          <w:rFonts w:ascii="Times New Roman" w:hAnsi="Times New Roman"/>
          <w:sz w:val="24"/>
        </w:rPr>
        <w:t>Kondoh</w:t>
      </w:r>
      <w:proofErr w:type="spellEnd"/>
      <w:r w:rsidR="004B6F85">
        <w:rPr>
          <w:rFonts w:ascii="Times New Roman" w:hAnsi="Times New Roman"/>
          <w:sz w:val="24"/>
        </w:rPr>
        <w:t>, 201</w:t>
      </w:r>
      <w:r w:rsidR="00ED0C6B">
        <w:rPr>
          <w:rFonts w:ascii="Times New Roman" w:hAnsi="Times New Roman"/>
          <w:sz w:val="24"/>
        </w:rPr>
        <w:t>2</w:t>
      </w:r>
      <w:r w:rsidR="004B6F85">
        <w:rPr>
          <w:rFonts w:ascii="Times New Roman" w:hAnsi="Times New Roman"/>
          <w:sz w:val="24"/>
        </w:rPr>
        <w:t>)</w:t>
      </w:r>
      <w:r w:rsidRPr="00334A70">
        <w:rPr>
          <w:rFonts w:ascii="Times New Roman" w:hAnsi="Times New Roman"/>
          <w:sz w:val="24"/>
        </w:rPr>
        <w:t xml:space="preserve">. This </w:t>
      </w:r>
      <w:del w:id="75" w:author="Microsoft Office User" w:date="2021-03-25T07:59:00Z">
        <w:r w:rsidRPr="00334A70" w:rsidDel="008B126E">
          <w:rPr>
            <w:rFonts w:ascii="Times New Roman" w:hAnsi="Times New Roman"/>
            <w:sz w:val="24"/>
          </w:rPr>
          <w:delText xml:space="preserve">paper </w:delText>
        </w:r>
      </w:del>
      <w:ins w:id="76" w:author="Microsoft Office User" w:date="2021-03-25T07:59:00Z">
        <w:r w:rsidR="008B126E">
          <w:rPr>
            <w:rFonts w:ascii="Times New Roman" w:hAnsi="Times New Roman"/>
            <w:sz w:val="24"/>
          </w:rPr>
          <w:t xml:space="preserve">study </w:t>
        </w:r>
      </w:ins>
      <w:del w:id="77" w:author="Microsoft Office User" w:date="2021-03-25T07:59:00Z">
        <w:r w:rsidRPr="00334A70" w:rsidDel="008B126E">
          <w:rPr>
            <w:rFonts w:ascii="Times New Roman" w:hAnsi="Times New Roman"/>
            <w:sz w:val="24"/>
          </w:rPr>
          <w:delText xml:space="preserve">seeks to </w:delText>
        </w:r>
      </w:del>
      <w:r w:rsidRPr="00334A70">
        <w:rPr>
          <w:rFonts w:ascii="Times New Roman" w:hAnsi="Times New Roman"/>
          <w:sz w:val="24"/>
        </w:rPr>
        <w:t>examine</w:t>
      </w:r>
      <w:ins w:id="78" w:author="Microsoft Office User" w:date="2021-03-25T07:59:00Z">
        <w:r w:rsidR="008B126E">
          <w:rPr>
            <w:rFonts w:ascii="Times New Roman" w:hAnsi="Times New Roman"/>
            <w:sz w:val="24"/>
          </w:rPr>
          <w:t>s</w:t>
        </w:r>
      </w:ins>
      <w:r w:rsidRPr="00334A70">
        <w:rPr>
          <w:rFonts w:ascii="Times New Roman" w:hAnsi="Times New Roman"/>
          <w:sz w:val="24"/>
        </w:rPr>
        <w:t xml:space="preserve"> the effects of </w:t>
      </w:r>
      <w:del w:id="79" w:author="Microsoft Office User" w:date="2021-03-25T07:59:00Z">
        <w:r w:rsidRPr="00334A70" w:rsidDel="008B126E">
          <w:rPr>
            <w:rFonts w:ascii="Times New Roman" w:hAnsi="Times New Roman"/>
            <w:sz w:val="24"/>
          </w:rPr>
          <w:delText>these properties</w:delText>
        </w:r>
      </w:del>
      <w:ins w:id="80" w:author="Microsoft Office User" w:date="2021-03-25T07:59:00Z">
        <w:r w:rsidR="008B126E">
          <w:rPr>
            <w:rFonts w:ascii="Times New Roman" w:hAnsi="Times New Roman"/>
            <w:sz w:val="24"/>
          </w:rPr>
          <w:t>varying the proportion of interaction types</w:t>
        </w:r>
      </w:ins>
      <w:r w:rsidRPr="00334A70">
        <w:rPr>
          <w:rFonts w:ascii="Times New Roman" w:hAnsi="Times New Roman"/>
          <w:sz w:val="24"/>
        </w:rPr>
        <w:t xml:space="preserve"> with respect to the rate and manner in which a community is </w:t>
      </w:r>
      <w:del w:id="81" w:author="Microsoft Office User" w:date="2021-03-25T07:59:00Z">
        <w:r w:rsidRPr="00334A70" w:rsidDel="008B126E">
          <w:rPr>
            <w:rFonts w:ascii="Times New Roman" w:hAnsi="Times New Roman"/>
            <w:sz w:val="24"/>
          </w:rPr>
          <w:delText>constructed</w:delText>
        </w:r>
      </w:del>
      <w:ins w:id="82" w:author="Microsoft Office User" w:date="2021-03-25T07:59:00Z">
        <w:r w:rsidR="008B126E">
          <w:rPr>
            <w:rFonts w:ascii="Times New Roman" w:hAnsi="Times New Roman"/>
            <w:sz w:val="24"/>
          </w:rPr>
          <w:t>assembled</w:t>
        </w:r>
      </w:ins>
      <w:r w:rsidRPr="00334A70">
        <w:rPr>
          <w:rFonts w:ascii="Times New Roman" w:hAnsi="Times New Roman"/>
          <w:sz w:val="24"/>
        </w:rPr>
        <w:t xml:space="preserve">, by simulating a series of communities </w:t>
      </w:r>
      <w:del w:id="83" w:author="Microsoft Office User" w:date="2021-03-25T07:59:00Z">
        <w:r w:rsidRPr="00334A70" w:rsidDel="008B126E">
          <w:rPr>
            <w:rFonts w:ascii="Times New Roman" w:hAnsi="Times New Roman"/>
            <w:sz w:val="24"/>
          </w:rPr>
          <w:delText xml:space="preserve">with varied properties and </w:delText>
        </w:r>
      </w:del>
      <w:del w:id="84" w:author="Microsoft Office User" w:date="2021-03-25T08:00:00Z">
        <w:r w:rsidRPr="00334A70" w:rsidDel="008B126E">
          <w:rPr>
            <w:rFonts w:ascii="Times New Roman" w:hAnsi="Times New Roman"/>
            <w:sz w:val="24"/>
          </w:rPr>
          <w:delText>re</w:delText>
        </w:r>
      </w:del>
      <w:r w:rsidRPr="00334A70">
        <w:rPr>
          <w:rFonts w:ascii="Times New Roman" w:hAnsi="Times New Roman"/>
          <w:sz w:val="24"/>
        </w:rPr>
        <w:t xml:space="preserve">assembling </w:t>
      </w:r>
      <w:del w:id="85" w:author="Microsoft Office User" w:date="2021-03-25T08:00:00Z">
        <w:r w:rsidRPr="00334A70" w:rsidDel="008B126E">
          <w:rPr>
            <w:rFonts w:ascii="Times New Roman" w:hAnsi="Times New Roman"/>
            <w:sz w:val="24"/>
          </w:rPr>
          <w:delText xml:space="preserve">them </w:delText>
        </w:r>
      </w:del>
      <w:r w:rsidRPr="00334A70">
        <w:rPr>
          <w:rFonts w:ascii="Times New Roman" w:hAnsi="Times New Roman"/>
          <w:sz w:val="24"/>
        </w:rPr>
        <w:t xml:space="preserve">on </w:t>
      </w:r>
      <w:del w:id="86" w:author="Microsoft Office User" w:date="2021-03-25T08:00:00Z">
        <w:r w:rsidRPr="00334A70" w:rsidDel="008B126E">
          <w:rPr>
            <w:rFonts w:ascii="Times New Roman" w:hAnsi="Times New Roman"/>
            <w:sz w:val="24"/>
          </w:rPr>
          <w:delText>i</w:delText>
        </w:r>
      </w:del>
      <w:ins w:id="87" w:author="Microsoft Office User" w:date="2021-03-25T08:00:00Z">
        <w:r w:rsidR="008B126E">
          <w:rPr>
            <w:rFonts w:ascii="Times New Roman" w:hAnsi="Times New Roman"/>
            <w:sz w:val="24"/>
          </w:rPr>
          <w:t>“i</w:t>
        </w:r>
      </w:ins>
      <w:r w:rsidRPr="00334A70">
        <w:rPr>
          <w:rFonts w:ascii="Times New Roman" w:hAnsi="Times New Roman"/>
          <w:sz w:val="24"/>
        </w:rPr>
        <w:t>slands</w:t>
      </w:r>
      <w:ins w:id="88" w:author="Microsoft Office User" w:date="2021-03-25T08:00:00Z">
        <w:r w:rsidR="008B126E">
          <w:rPr>
            <w:rFonts w:ascii="Times New Roman" w:hAnsi="Times New Roman"/>
            <w:sz w:val="24"/>
          </w:rPr>
          <w:t>” across a range of parameter values (see below for details)</w:t>
        </w:r>
      </w:ins>
      <w:r w:rsidRPr="00334A70">
        <w:rPr>
          <w:rFonts w:ascii="Times New Roman" w:hAnsi="Times New Roman"/>
          <w:sz w:val="24"/>
        </w:rPr>
        <w:t xml:space="preserve">. Through analysis of the procedure in which these islands </w:t>
      </w:r>
      <w:ins w:id="89" w:author="Microsoft Office User" w:date="2021-03-25T08:00:00Z">
        <w:r w:rsidR="008B126E">
          <w:rPr>
            <w:rFonts w:ascii="Times New Roman" w:hAnsi="Times New Roman"/>
            <w:sz w:val="24"/>
          </w:rPr>
          <w:t xml:space="preserve">communities </w:t>
        </w:r>
      </w:ins>
      <w:r w:rsidRPr="00334A70">
        <w:rPr>
          <w:rFonts w:ascii="Times New Roman" w:hAnsi="Times New Roman"/>
          <w:sz w:val="24"/>
        </w:rPr>
        <w:t xml:space="preserve">grow to resemble the </w:t>
      </w:r>
      <w:ins w:id="90" w:author="Microsoft Office User" w:date="2021-03-25T08:00:00Z">
        <w:r w:rsidR="008B126E">
          <w:rPr>
            <w:rFonts w:ascii="Times New Roman" w:hAnsi="Times New Roman"/>
            <w:sz w:val="24"/>
          </w:rPr>
          <w:t xml:space="preserve">mainland </w:t>
        </w:r>
      </w:ins>
      <w:r w:rsidRPr="00334A70">
        <w:rPr>
          <w:rFonts w:ascii="Times New Roman" w:hAnsi="Times New Roman"/>
          <w:sz w:val="24"/>
        </w:rPr>
        <w:t>communities from which they were assembled, this paper seeks to determine the existence and significance of any relationships between the varying of a community</w:t>
      </w:r>
      <w:del w:id="91" w:author="Microsoft Office User" w:date="2021-03-25T08:01:00Z">
        <w:r w:rsidRPr="00334A70" w:rsidDel="008B126E">
          <w:rPr>
            <w:rFonts w:ascii="Times New Roman" w:hAnsi="Times New Roman"/>
            <w:sz w:val="24"/>
          </w:rPr>
          <w:delText>’s properties</w:delText>
        </w:r>
      </w:del>
      <w:ins w:id="92" w:author="Microsoft Office User" w:date="2021-03-25T08:01:00Z">
        <w:r w:rsidR="008B126E">
          <w:rPr>
            <w:rFonts w:ascii="Times New Roman" w:hAnsi="Times New Roman"/>
            <w:sz w:val="24"/>
          </w:rPr>
          <w:t xml:space="preserve"> proportion of ecological interaction types</w:t>
        </w:r>
      </w:ins>
      <w:r w:rsidRPr="00334A70">
        <w:rPr>
          <w:rFonts w:ascii="Times New Roman" w:hAnsi="Times New Roman"/>
          <w:sz w:val="24"/>
        </w:rPr>
        <w:t xml:space="preserve">, and the </w:t>
      </w:r>
      <w:del w:id="93" w:author="Microsoft Office User" w:date="2021-03-25T08:01:00Z">
        <w:r w:rsidRPr="00334A70" w:rsidDel="008B126E">
          <w:rPr>
            <w:rFonts w:ascii="Times New Roman" w:hAnsi="Times New Roman"/>
            <w:sz w:val="24"/>
          </w:rPr>
          <w:delText>manner in which it is constructed</w:delText>
        </w:r>
      </w:del>
      <w:ins w:id="94" w:author="Microsoft Office User" w:date="2021-03-25T08:01:00Z">
        <w:r w:rsidR="008B126E">
          <w:rPr>
            <w:rFonts w:ascii="Times New Roman" w:hAnsi="Times New Roman"/>
            <w:sz w:val="24"/>
          </w:rPr>
          <w:t>features of the community assembly process</w:t>
        </w:r>
      </w:ins>
      <w:r w:rsidRPr="00334A70">
        <w:rPr>
          <w:rFonts w:ascii="Times New Roman" w:hAnsi="Times New Roman"/>
          <w:sz w:val="24"/>
        </w:rPr>
        <w:t>.</w:t>
      </w:r>
    </w:p>
    <w:p w14:paraId="2535A5CA" w14:textId="39B9D3B3" w:rsidR="00F63311" w:rsidRPr="00F14504" w:rsidRDefault="00E707D2" w:rsidP="00F14504">
      <w:pPr>
        <w:pStyle w:val="ListParagraph"/>
        <w:numPr>
          <w:ilvl w:val="0"/>
          <w:numId w:val="4"/>
        </w:numPr>
        <w:spacing w:line="480" w:lineRule="auto"/>
        <w:rPr>
          <w:rFonts w:ascii="Times New Roman" w:hAnsi="Times New Roman"/>
          <w:b/>
          <w:bCs/>
          <w:sz w:val="32"/>
          <w:szCs w:val="32"/>
        </w:rPr>
      </w:pPr>
      <w:r w:rsidRPr="00F14504">
        <w:rPr>
          <w:rFonts w:ascii="Times New Roman" w:hAnsi="Times New Roman"/>
          <w:b/>
          <w:bCs/>
          <w:sz w:val="32"/>
          <w:szCs w:val="32"/>
        </w:rPr>
        <w:t>METHODS</w:t>
      </w:r>
    </w:p>
    <w:p w14:paraId="47C336CB" w14:textId="4E9C66C8" w:rsidR="00F14504" w:rsidRDefault="00472243" w:rsidP="006D0C4B">
      <w:pPr>
        <w:pStyle w:val="ListParagraph"/>
        <w:numPr>
          <w:ilvl w:val="1"/>
          <w:numId w:val="4"/>
        </w:numPr>
        <w:spacing w:line="480" w:lineRule="auto"/>
        <w:rPr>
          <w:rFonts w:ascii="Times New Roman" w:hAnsi="Times New Roman"/>
          <w:b/>
          <w:bCs/>
          <w:sz w:val="32"/>
          <w:szCs w:val="32"/>
        </w:rPr>
      </w:pPr>
      <w:r w:rsidRPr="006D0C4B">
        <w:rPr>
          <w:rFonts w:ascii="Times New Roman" w:hAnsi="Times New Roman"/>
          <w:b/>
          <w:bCs/>
          <w:sz w:val="32"/>
          <w:szCs w:val="32"/>
        </w:rPr>
        <w:t xml:space="preserve">STAGE STRUCTURED </w:t>
      </w:r>
      <w:commentRangeStart w:id="95"/>
      <w:del w:id="96" w:author="Microsoft Office User" w:date="2021-03-23T17:43:00Z">
        <w:r w:rsidRPr="006D0C4B" w:rsidDel="00150B11">
          <w:rPr>
            <w:rFonts w:ascii="Times New Roman" w:hAnsi="Times New Roman"/>
            <w:b/>
            <w:bCs/>
            <w:sz w:val="32"/>
            <w:szCs w:val="32"/>
          </w:rPr>
          <w:delText>ECOSYSTEMS</w:delText>
        </w:r>
      </w:del>
      <w:ins w:id="97" w:author="Microsoft Office User" w:date="2021-03-23T17:43:00Z">
        <w:r w:rsidR="00150B11">
          <w:rPr>
            <w:rFonts w:ascii="Times New Roman" w:hAnsi="Times New Roman"/>
            <w:b/>
            <w:bCs/>
            <w:sz w:val="32"/>
            <w:szCs w:val="32"/>
          </w:rPr>
          <w:t>COMMUNITIES</w:t>
        </w:r>
        <w:commentRangeEnd w:id="95"/>
        <w:r w:rsidR="00150B11">
          <w:rPr>
            <w:rStyle w:val="CommentReference"/>
          </w:rPr>
          <w:commentReference w:id="95"/>
        </w:r>
      </w:ins>
    </w:p>
    <w:p w14:paraId="50D6D2BE" w14:textId="56AA54E4" w:rsidR="00CF22B6" w:rsidRPr="00CF22B6" w:rsidRDefault="00CF22B6" w:rsidP="00CF22B6">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FOOD WEB MATRICES</w:t>
      </w:r>
    </w:p>
    <w:p w14:paraId="2D20E4F2" w14:textId="4DBF7FDA" w:rsidR="00B86C87" w:rsidRPr="007A5118" w:rsidRDefault="00B86C87" w:rsidP="007951B9">
      <w:pPr>
        <w:spacing w:line="480" w:lineRule="auto"/>
        <w:ind w:firstLine="720"/>
        <w:rPr>
          <w:rFonts w:ascii="Times New Roman" w:hAnsi="Times New Roman"/>
          <w:sz w:val="24"/>
        </w:rPr>
      </w:pPr>
      <w:r w:rsidRPr="007A5118">
        <w:rPr>
          <w:rFonts w:ascii="Times New Roman" w:hAnsi="Times New Roman"/>
          <w:sz w:val="24"/>
        </w:rPr>
        <w:lastRenderedPageBreak/>
        <w:t xml:space="preserve">The Stage Structured Ecological model is </w:t>
      </w:r>
      <w:del w:id="98" w:author="Microsoft Office User" w:date="2021-03-25T08:01:00Z">
        <w:r w:rsidRPr="007A5118" w:rsidDel="008B126E">
          <w:rPr>
            <w:rFonts w:ascii="Times New Roman" w:hAnsi="Times New Roman"/>
            <w:sz w:val="24"/>
          </w:rPr>
          <w:delText xml:space="preserve">built </w:delText>
        </w:r>
      </w:del>
      <w:proofErr w:type="spellStart"/>
      <w:ins w:id="99" w:author="Microsoft Office User" w:date="2021-03-25T08:01:00Z">
        <w:r w:rsidR="008B126E">
          <w:rPr>
            <w:rFonts w:ascii="Times New Roman" w:hAnsi="Times New Roman"/>
            <w:sz w:val="24"/>
          </w:rPr>
          <w:t>modeifiedfrom</w:t>
        </w:r>
        <w:proofErr w:type="spellEnd"/>
        <w:r w:rsidR="008B126E">
          <w:rPr>
            <w:rFonts w:ascii="Times New Roman" w:hAnsi="Times New Roman"/>
            <w:sz w:val="24"/>
          </w:rPr>
          <w:t xml:space="preserve"> </w:t>
        </w:r>
      </w:ins>
      <w:del w:id="100" w:author="Microsoft Office User" w:date="2021-03-25T08:01:00Z">
        <w:r w:rsidRPr="007A5118" w:rsidDel="008B126E">
          <w:rPr>
            <w:rFonts w:ascii="Times New Roman" w:hAnsi="Times New Roman"/>
            <w:sz w:val="24"/>
          </w:rPr>
          <w:delText xml:space="preserve">off of </w:delText>
        </w:r>
      </w:del>
      <w:r w:rsidRPr="007A5118">
        <w:rPr>
          <w:rFonts w:ascii="Times New Roman" w:hAnsi="Times New Roman"/>
          <w:sz w:val="24"/>
        </w:rPr>
        <w:t xml:space="preserve">Richard Williams and Neo Martinez’ </w:t>
      </w:r>
      <w:ins w:id="101" w:author="Microsoft Office User" w:date="2021-03-25T08:01:00Z">
        <w:r w:rsidR="008B126E">
          <w:rPr>
            <w:rFonts w:ascii="Times New Roman" w:hAnsi="Times New Roman"/>
            <w:sz w:val="24"/>
          </w:rPr>
          <w:t>sem</w:t>
        </w:r>
      </w:ins>
      <w:ins w:id="102" w:author="Microsoft Office User" w:date="2021-03-25T08:02:00Z">
        <w:r w:rsidR="008B126E">
          <w:rPr>
            <w:rFonts w:ascii="Times New Roman" w:hAnsi="Times New Roman"/>
            <w:sz w:val="24"/>
          </w:rPr>
          <w:t xml:space="preserve">inal paper </w:t>
        </w:r>
      </w:ins>
      <w:r w:rsidRPr="007A5118">
        <w:rPr>
          <w:rFonts w:ascii="Times New Roman" w:hAnsi="Times New Roman"/>
          <w:sz w:val="24"/>
        </w:rPr>
        <w:t xml:space="preserve">“Simple Rules Yield Complex </w:t>
      </w:r>
      <w:del w:id="103" w:author="Microsoft Office User" w:date="2021-03-25T08:01:00Z">
        <w:r w:rsidRPr="007A5118" w:rsidDel="008B126E">
          <w:rPr>
            <w:rFonts w:ascii="Times New Roman" w:hAnsi="Times New Roman"/>
            <w:sz w:val="24"/>
          </w:rPr>
          <w:delText xml:space="preserve">food </w:delText>
        </w:r>
      </w:del>
      <w:ins w:id="104" w:author="Microsoft Office User" w:date="2021-03-25T08:01:00Z">
        <w:r w:rsidR="008B126E">
          <w:rPr>
            <w:rFonts w:ascii="Times New Roman" w:hAnsi="Times New Roman"/>
            <w:sz w:val="24"/>
          </w:rPr>
          <w:t>F</w:t>
        </w:r>
        <w:r w:rsidR="008B126E" w:rsidRPr="007A5118">
          <w:rPr>
            <w:rFonts w:ascii="Times New Roman" w:hAnsi="Times New Roman"/>
            <w:sz w:val="24"/>
          </w:rPr>
          <w:t xml:space="preserve">ood </w:t>
        </w:r>
      </w:ins>
      <w:del w:id="105" w:author="Microsoft Office User" w:date="2021-03-25T08:01:00Z">
        <w:r w:rsidRPr="007A5118" w:rsidDel="008B126E">
          <w:rPr>
            <w:rFonts w:ascii="Times New Roman" w:hAnsi="Times New Roman"/>
            <w:sz w:val="24"/>
          </w:rPr>
          <w:delText>webs</w:delText>
        </w:r>
      </w:del>
      <w:ins w:id="106" w:author="Microsoft Office User" w:date="2021-03-25T08:01:00Z">
        <w:r w:rsidR="008B126E">
          <w:rPr>
            <w:rFonts w:ascii="Times New Roman" w:hAnsi="Times New Roman"/>
            <w:sz w:val="24"/>
          </w:rPr>
          <w:t>W</w:t>
        </w:r>
        <w:r w:rsidR="008B126E" w:rsidRPr="007A5118">
          <w:rPr>
            <w:rFonts w:ascii="Times New Roman" w:hAnsi="Times New Roman"/>
            <w:sz w:val="24"/>
          </w:rPr>
          <w:t>ebs</w:t>
        </w:r>
      </w:ins>
      <w:r w:rsidRPr="007A5118">
        <w:rPr>
          <w:rFonts w:ascii="Times New Roman" w:hAnsi="Times New Roman"/>
          <w:sz w:val="24"/>
        </w:rPr>
        <w:t>” (</w:t>
      </w:r>
      <w:r w:rsidR="003B64C2">
        <w:rPr>
          <w:rFonts w:ascii="Times New Roman" w:hAnsi="Times New Roman"/>
          <w:sz w:val="24"/>
        </w:rPr>
        <w:t>Williams &amp; Martinez, 2000</w:t>
      </w:r>
      <w:r w:rsidRPr="007A5118">
        <w:rPr>
          <w:rFonts w:ascii="Times New Roman" w:hAnsi="Times New Roman"/>
          <w:sz w:val="24"/>
        </w:rPr>
        <w:t xml:space="preserve">). This model extends the previous </w:t>
      </w:r>
      <w:ins w:id="107" w:author="Microsoft Office User" w:date="2021-03-25T08:02:00Z">
        <w:r w:rsidR="008B126E">
          <w:rPr>
            <w:rFonts w:ascii="Times New Roman" w:hAnsi="Times New Roman"/>
            <w:sz w:val="24"/>
          </w:rPr>
          <w:t>‘</w:t>
        </w:r>
      </w:ins>
      <w:r w:rsidRPr="007A5118">
        <w:rPr>
          <w:rFonts w:ascii="Times New Roman" w:hAnsi="Times New Roman"/>
          <w:sz w:val="24"/>
        </w:rPr>
        <w:t>Cascade model’ fit by </w:t>
      </w:r>
      <w:del w:id="108" w:author="Microsoft Office User" w:date="2021-03-25T08:03:00Z">
        <w:r w:rsidRPr="007A5118" w:rsidDel="008B126E">
          <w:rPr>
            <w:rFonts w:ascii="Times New Roman" w:hAnsi="Times New Roman"/>
            <w:sz w:val="24"/>
          </w:rPr>
          <w:delText>compelling </w:delText>
        </w:r>
      </w:del>
      <w:ins w:id="109" w:author="Microsoft Office User" w:date="2021-03-25T08:03:00Z">
        <w:r w:rsidR="008B126E">
          <w:rPr>
            <w:rFonts w:ascii="Times New Roman" w:hAnsi="Times New Roman"/>
            <w:sz w:val="24"/>
          </w:rPr>
          <w:t>forcing</w:t>
        </w:r>
        <w:r w:rsidR="008B126E" w:rsidRPr="007A5118">
          <w:rPr>
            <w:rFonts w:ascii="Times New Roman" w:hAnsi="Times New Roman"/>
            <w:sz w:val="24"/>
          </w:rPr>
          <w:t> </w:t>
        </w:r>
      </w:ins>
      <w:r w:rsidRPr="007A5118">
        <w:rPr>
          <w:rFonts w:ascii="Times New Roman" w:hAnsi="Times New Roman"/>
          <w:sz w:val="24"/>
        </w:rPr>
        <w:t>species to consume a </w:t>
      </w:r>
      <w:del w:id="110" w:author="Microsoft Office User" w:date="2021-03-25T08:03:00Z">
        <w:r w:rsidRPr="007A5118" w:rsidDel="008B126E">
          <w:rPr>
            <w:rFonts w:ascii="Times New Roman" w:hAnsi="Times New Roman"/>
            <w:sz w:val="24"/>
          </w:rPr>
          <w:delText>coterminous </w:delText>
        </w:r>
      </w:del>
      <w:r w:rsidRPr="007A5118">
        <w:rPr>
          <w:rFonts w:ascii="Times New Roman" w:hAnsi="Times New Roman"/>
          <w:sz w:val="24"/>
        </w:rPr>
        <w:t>grouping of prey in a one-dimensional trophic specialty, or niche</w:t>
      </w:r>
      <w:ins w:id="111" w:author="Microsoft Office User" w:date="2021-03-25T08:03:00Z">
        <w:r w:rsidR="008B126E">
          <w:rPr>
            <w:rFonts w:ascii="Times New Roman" w:hAnsi="Times New Roman"/>
            <w:sz w:val="24"/>
          </w:rPr>
          <w:t>. Effectively, this forces predator species to consume similar prey</w:t>
        </w:r>
      </w:ins>
      <w:r w:rsidRPr="007A5118">
        <w:rPr>
          <w:rFonts w:ascii="Times New Roman" w:hAnsi="Times New Roman"/>
          <w:sz w:val="24"/>
        </w:rPr>
        <w:t xml:space="preserve">. </w:t>
      </w:r>
      <w:del w:id="112" w:author="Microsoft Office User" w:date="2021-03-25T08:03:00Z">
        <w:r w:rsidRPr="007A5118" w:rsidDel="008B126E">
          <w:rPr>
            <w:rFonts w:ascii="Times New Roman" w:hAnsi="Times New Roman"/>
            <w:sz w:val="24"/>
          </w:rPr>
          <w:delText xml:space="preserve">The </w:delText>
        </w:r>
      </w:del>
      <w:ins w:id="113" w:author="Microsoft Office User" w:date="2021-03-25T08:03:00Z">
        <w:r w:rsidR="008B126E" w:rsidRPr="007A5118">
          <w:rPr>
            <w:rFonts w:ascii="Times New Roman" w:hAnsi="Times New Roman"/>
            <w:sz w:val="24"/>
          </w:rPr>
          <w:t>Th</w:t>
        </w:r>
        <w:r w:rsidR="008B126E">
          <w:rPr>
            <w:rFonts w:ascii="Times New Roman" w:hAnsi="Times New Roman"/>
            <w:sz w:val="24"/>
          </w:rPr>
          <w:t>is</w:t>
        </w:r>
        <w:r w:rsidR="008B126E" w:rsidRPr="007A5118">
          <w:rPr>
            <w:rFonts w:ascii="Times New Roman" w:hAnsi="Times New Roman"/>
            <w:sz w:val="24"/>
          </w:rPr>
          <w:t xml:space="preserve"> </w:t>
        </w:r>
      </w:ins>
      <w:r w:rsidRPr="007A5118">
        <w:rPr>
          <w:rFonts w:ascii="Times New Roman" w:hAnsi="Times New Roman"/>
          <w:sz w:val="24"/>
        </w:rPr>
        <w:t xml:space="preserve">Niche model function takes in </w:t>
      </w:r>
      <w:del w:id="114" w:author="Microsoft Office User" w:date="2021-03-25T08:04:00Z">
        <w:r w:rsidRPr="007A5118" w:rsidDel="008B126E">
          <w:rPr>
            <w:rFonts w:ascii="Times New Roman" w:hAnsi="Times New Roman"/>
            <w:sz w:val="24"/>
          </w:rPr>
          <w:delText xml:space="preserve">three </w:delText>
        </w:r>
      </w:del>
      <w:ins w:id="115" w:author="Microsoft Office User" w:date="2021-03-25T08:04:00Z">
        <w:r w:rsidR="008B126E">
          <w:rPr>
            <w:rFonts w:ascii="Times New Roman" w:hAnsi="Times New Roman"/>
            <w:sz w:val="24"/>
          </w:rPr>
          <w:t>two key</w:t>
        </w:r>
        <w:r w:rsidR="008B126E" w:rsidRPr="007A5118">
          <w:rPr>
            <w:rFonts w:ascii="Times New Roman" w:hAnsi="Times New Roman"/>
            <w:sz w:val="24"/>
          </w:rPr>
          <w:t xml:space="preserve"> </w:t>
        </w:r>
      </w:ins>
      <w:r w:rsidRPr="007A5118">
        <w:rPr>
          <w:rFonts w:ascii="Times New Roman" w:hAnsi="Times New Roman"/>
          <w:sz w:val="24"/>
        </w:rPr>
        <w:t xml:space="preserve">inputs – </w:t>
      </w:r>
      <w:ins w:id="116" w:author="Microsoft Office User" w:date="2021-03-25T08:04:00Z">
        <w:r w:rsidR="008B126E">
          <w:rPr>
            <w:rFonts w:ascii="Times New Roman" w:hAnsi="Times New Roman"/>
            <w:sz w:val="24"/>
          </w:rPr>
          <w:t xml:space="preserve">species </w:t>
        </w:r>
      </w:ins>
      <w:r w:rsidRPr="007A5118">
        <w:rPr>
          <w:rFonts w:ascii="Times New Roman" w:hAnsi="Times New Roman"/>
          <w:sz w:val="24"/>
        </w:rPr>
        <w:t>richness (S</w:t>
      </w:r>
      <w:del w:id="117" w:author="Microsoft Office User" w:date="2021-03-25T08:04:00Z">
        <w:r w:rsidRPr="007A5118" w:rsidDel="008B126E">
          <w:rPr>
            <w:rFonts w:ascii="Times New Roman" w:hAnsi="Times New Roman"/>
            <w:sz w:val="24"/>
          </w:rPr>
          <w:delText xml:space="preserve">), </w:delText>
        </w:r>
      </w:del>
      <w:ins w:id="118" w:author="Microsoft Office User" w:date="2021-03-25T08:04:00Z">
        <w:r w:rsidR="008B126E" w:rsidRPr="007A5118">
          <w:rPr>
            <w:rFonts w:ascii="Times New Roman" w:hAnsi="Times New Roman"/>
            <w:sz w:val="24"/>
          </w:rPr>
          <w:t>)</w:t>
        </w:r>
        <w:r w:rsidR="008B126E">
          <w:rPr>
            <w:rFonts w:ascii="Times New Roman" w:hAnsi="Times New Roman"/>
            <w:sz w:val="24"/>
          </w:rPr>
          <w:t xml:space="preserve"> and</w:t>
        </w:r>
        <w:r w:rsidR="008B126E" w:rsidRPr="007A5118">
          <w:rPr>
            <w:rFonts w:ascii="Times New Roman" w:hAnsi="Times New Roman"/>
            <w:sz w:val="24"/>
          </w:rPr>
          <w:t xml:space="preserve"> </w:t>
        </w:r>
      </w:ins>
      <w:r w:rsidRPr="007A5118">
        <w:rPr>
          <w:rFonts w:ascii="Times New Roman" w:hAnsi="Times New Roman"/>
          <w:sz w:val="24"/>
        </w:rPr>
        <w:t>links</w:t>
      </w:r>
      <w:ins w:id="119" w:author="Microsoft Office User" w:date="2021-03-25T08:04:00Z">
        <w:r w:rsidR="008B126E">
          <w:rPr>
            <w:rFonts w:ascii="Times New Roman" w:hAnsi="Times New Roman"/>
            <w:sz w:val="24"/>
          </w:rPr>
          <w:t xml:space="preserve"> among species</w:t>
        </w:r>
      </w:ins>
      <w:r w:rsidRPr="007A5118">
        <w:rPr>
          <w:rFonts w:ascii="Times New Roman" w:hAnsi="Times New Roman"/>
          <w:sz w:val="24"/>
        </w:rPr>
        <w:t xml:space="preserve"> (L)</w:t>
      </w:r>
      <w:ins w:id="120" w:author="Microsoft Office User" w:date="2021-03-25T08:04:00Z">
        <w:r w:rsidR="008B126E">
          <w:rPr>
            <w:rFonts w:ascii="Times New Roman" w:hAnsi="Times New Roman"/>
            <w:sz w:val="24"/>
          </w:rPr>
          <w:t xml:space="preserve"> --</w:t>
        </w:r>
      </w:ins>
      <w:del w:id="121" w:author="Microsoft Office User" w:date="2021-03-25T08:04:00Z">
        <w:r w:rsidRPr="007A5118" w:rsidDel="008B126E">
          <w:rPr>
            <w:rFonts w:ascii="Times New Roman" w:hAnsi="Times New Roman"/>
            <w:sz w:val="24"/>
          </w:rPr>
          <w:delText>, and replicates (N),</w:delText>
        </w:r>
      </w:del>
      <w:ins w:id="122" w:author="Microsoft Office User" w:date="2021-03-25T08:04:00Z">
        <w:r w:rsidR="008B126E">
          <w:rPr>
            <w:rFonts w:ascii="Times New Roman" w:hAnsi="Times New Roman"/>
            <w:sz w:val="24"/>
          </w:rPr>
          <w:t xml:space="preserve"> </w:t>
        </w:r>
      </w:ins>
      <w:r w:rsidRPr="007A5118">
        <w:rPr>
          <w:rFonts w:ascii="Times New Roman" w:hAnsi="Times New Roman"/>
          <w:sz w:val="24"/>
        </w:rPr>
        <w:t xml:space="preserve"> and outputs a </w:t>
      </w:r>
      <w:proofErr w:type="gramStart"/>
      <w:r w:rsidRPr="007A5118">
        <w:rPr>
          <w:rFonts w:ascii="Times New Roman" w:hAnsi="Times New Roman"/>
          <w:sz w:val="24"/>
        </w:rPr>
        <w:t>two dimensional</w:t>
      </w:r>
      <w:proofErr w:type="gramEnd"/>
      <w:r w:rsidRPr="007A5118">
        <w:rPr>
          <w:rFonts w:ascii="Times New Roman" w:hAnsi="Times New Roman"/>
          <w:sz w:val="24"/>
        </w:rPr>
        <w:t xml:space="preserve"> matrix that represents a Niche food web. The S parameter directly translates to the total </w:t>
      </w:r>
      <w:del w:id="123" w:author="Microsoft Office User" w:date="2021-03-25T08:04:00Z">
        <w:r w:rsidRPr="007A5118" w:rsidDel="008B126E">
          <w:rPr>
            <w:rFonts w:ascii="Times New Roman" w:hAnsi="Times New Roman"/>
            <w:sz w:val="24"/>
          </w:rPr>
          <w:delText xml:space="preserve">population </w:delText>
        </w:r>
      </w:del>
      <w:ins w:id="124" w:author="Microsoft Office User" w:date="2021-03-25T08:04:00Z">
        <w:r w:rsidR="008B126E">
          <w:rPr>
            <w:rFonts w:ascii="Times New Roman" w:hAnsi="Times New Roman"/>
            <w:sz w:val="24"/>
          </w:rPr>
          <w:t xml:space="preserve">number of species </w:t>
        </w:r>
      </w:ins>
      <w:del w:id="125" w:author="Microsoft Office User" w:date="2021-03-25T08:04:00Z">
        <w:r w:rsidRPr="007A5118" w:rsidDel="008B126E">
          <w:rPr>
            <w:rFonts w:ascii="Times New Roman" w:hAnsi="Times New Roman"/>
            <w:sz w:val="24"/>
          </w:rPr>
          <w:delText>of the ecosystem</w:delText>
        </w:r>
      </w:del>
      <w:ins w:id="126" w:author="Microsoft Office User" w:date="2021-03-25T08:04:00Z">
        <w:r w:rsidR="008B126E">
          <w:rPr>
            <w:rFonts w:ascii="Times New Roman" w:hAnsi="Times New Roman"/>
            <w:sz w:val="24"/>
          </w:rPr>
          <w:t>in the community</w:t>
        </w:r>
      </w:ins>
      <w:r w:rsidRPr="007A5118">
        <w:rPr>
          <w:rFonts w:ascii="Times New Roman" w:hAnsi="Times New Roman"/>
          <w:sz w:val="24"/>
        </w:rPr>
        <w:t xml:space="preserve">, and the L parameter represents the total number of predator-prey </w:t>
      </w:r>
      <w:del w:id="127" w:author="Microsoft Office User" w:date="2021-03-25T08:05:00Z">
        <w:r w:rsidRPr="007A5118" w:rsidDel="008B126E">
          <w:rPr>
            <w:rFonts w:ascii="Times New Roman" w:hAnsi="Times New Roman"/>
            <w:sz w:val="24"/>
          </w:rPr>
          <w:delText xml:space="preserve">relations </w:delText>
        </w:r>
      </w:del>
      <w:ins w:id="128" w:author="Microsoft Office User" w:date="2021-03-25T08:05:00Z">
        <w:r w:rsidR="008B126E">
          <w:rPr>
            <w:rFonts w:ascii="Times New Roman" w:hAnsi="Times New Roman"/>
            <w:sz w:val="24"/>
          </w:rPr>
          <w:t xml:space="preserve">interactions </w:t>
        </w:r>
      </w:ins>
      <w:r w:rsidRPr="007A5118">
        <w:rPr>
          <w:rFonts w:ascii="Times New Roman" w:hAnsi="Times New Roman"/>
          <w:sz w:val="24"/>
        </w:rPr>
        <w:t>between species. Connectance, represented by C, is a parameter derived from the total number of links. Connectance is the number of links expressed as a proportion of the total possible number of links (</w:t>
      </w:r>
      <w:r w:rsidR="00AF259C" w:rsidRPr="00AF259C">
        <w:rPr>
          <w:rFonts w:ascii="Times New Roman" w:hAnsi="Times New Roman"/>
          <w:sz w:val="24"/>
        </w:rPr>
        <w:t>Beckerman</w:t>
      </w:r>
      <w:r w:rsidR="00AF259C">
        <w:rPr>
          <w:rFonts w:ascii="Times New Roman" w:hAnsi="Times New Roman"/>
          <w:sz w:val="24"/>
        </w:rPr>
        <w:t xml:space="preserve"> et. al</w:t>
      </w:r>
      <w:r w:rsidRPr="007A5118">
        <w:rPr>
          <w:rFonts w:ascii="Times New Roman" w:hAnsi="Times New Roman"/>
          <w:sz w:val="24"/>
        </w:rPr>
        <w:t xml:space="preserve">, </w:t>
      </w:r>
      <w:r w:rsidR="00AF259C">
        <w:rPr>
          <w:rFonts w:ascii="Times New Roman" w:hAnsi="Times New Roman"/>
          <w:sz w:val="24"/>
        </w:rPr>
        <w:t>2006</w:t>
      </w:r>
      <w:r w:rsidRPr="007A5118">
        <w:rPr>
          <w:rFonts w:ascii="Times New Roman" w:hAnsi="Times New Roman"/>
          <w:sz w:val="24"/>
        </w:rPr>
        <w:t>). Species that do not consume any other species for survival are flagged as self-sustaining species.</w:t>
      </w:r>
    </w:p>
    <w:p w14:paraId="67A12BF9" w14:textId="69BB7A36" w:rsidR="00B86C87" w:rsidRDefault="00B86C87" w:rsidP="00B86C87">
      <w:pPr>
        <w:pStyle w:val="ListParagraph"/>
        <w:spacing w:line="480" w:lineRule="auto"/>
        <w:ind w:firstLine="0"/>
        <w:jc w:val="center"/>
        <w:rPr>
          <w:rFonts w:ascii="Times New Roman" w:hAnsi="Times New Roman"/>
          <w:b/>
          <w:bCs/>
          <w:sz w:val="32"/>
          <w:szCs w:val="32"/>
        </w:rPr>
      </w:pPr>
      <w:r>
        <w:rPr>
          <w:rFonts w:ascii="Times New Roman" w:hAnsi="Times New Roman"/>
          <w:noProof/>
          <w:sz w:val="24"/>
        </w:rPr>
        <w:drawing>
          <wp:inline distT="0" distB="0" distL="0" distR="0" wp14:anchorId="584C4A46" wp14:editId="01CA4569">
            <wp:extent cx="5585460" cy="3177540"/>
            <wp:effectExtent l="0" t="0" r="0" b="3810"/>
            <wp:docPr id="2" name="Picture 2" descr="C:\Users\Akhil\AppData\Local\Microsoft\Windows\INetCache\Content.Word\sampleNich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AppData\Local\Microsoft\Windows\INetCache\Content.Word\sampleNiche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427" cy="3194019"/>
                    </a:xfrm>
                    <a:prstGeom prst="rect">
                      <a:avLst/>
                    </a:prstGeom>
                    <a:noFill/>
                    <a:ln>
                      <a:noFill/>
                    </a:ln>
                  </pic:spPr>
                </pic:pic>
              </a:graphicData>
            </a:graphic>
          </wp:inline>
        </w:drawing>
      </w:r>
    </w:p>
    <w:p w14:paraId="620819CC" w14:textId="1C8EFB06" w:rsidR="00B86C87" w:rsidRDefault="00B86C87" w:rsidP="00B86C87">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Pr>
          <w:rFonts w:ascii="Times New Roman" w:hAnsi="Times New Roman"/>
          <w:sz w:val="24"/>
        </w:rPr>
        <w:t>.1</w:t>
      </w:r>
      <w:r w:rsidRPr="008A1690">
        <w:rPr>
          <w:rFonts w:ascii="Times New Roman" w:hAnsi="Times New Roman"/>
          <w:sz w:val="24"/>
        </w:rPr>
        <w:t xml:space="preserve">:  </w:t>
      </w:r>
      <w:r w:rsidR="00434AF2">
        <w:rPr>
          <w:rFonts w:ascii="Times New Roman" w:hAnsi="Times New Roman"/>
          <w:sz w:val="24"/>
        </w:rPr>
        <w:t>Sample Niche model with 25 species and C=0.3</w:t>
      </w:r>
      <w:ins w:id="129" w:author="Microsoft Office User" w:date="2021-03-23T17:36:00Z">
        <w:r w:rsidR="006D61D7">
          <w:rPr>
            <w:rFonts w:ascii="Times New Roman" w:hAnsi="Times New Roman"/>
            <w:sz w:val="24"/>
          </w:rPr>
          <w:t>, where points represent interactions and rows and columns are species in the community.</w:t>
        </w:r>
      </w:ins>
    </w:p>
    <w:p w14:paraId="00FD3E90" w14:textId="04FA88AE" w:rsidR="000105F2" w:rsidRDefault="000105F2" w:rsidP="000105F2">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lastRenderedPageBreak/>
        <w:t xml:space="preserve"> ADDING STAGE STRUCTURE</w:t>
      </w:r>
    </w:p>
    <w:p w14:paraId="46D7C47C" w14:textId="0EAAEE2A" w:rsidR="000105F2" w:rsidRDefault="000105F2" w:rsidP="000105F2">
      <w:pPr>
        <w:spacing w:line="480" w:lineRule="auto"/>
        <w:ind w:firstLine="720"/>
        <w:rPr>
          <w:rFonts w:ascii="Times New Roman" w:hAnsi="Times New Roman"/>
          <w:sz w:val="24"/>
        </w:rPr>
      </w:pPr>
      <w:del w:id="130" w:author="Microsoft Office User" w:date="2021-03-25T08:06:00Z">
        <w:r w:rsidRPr="000105F2" w:rsidDel="008B126E">
          <w:rPr>
            <w:rFonts w:ascii="Times New Roman" w:hAnsi="Times New Roman"/>
            <w:sz w:val="24"/>
          </w:rPr>
          <w:delText>Stage</w:delText>
        </w:r>
      </w:del>
      <w:ins w:id="131" w:author="Microsoft Office User" w:date="2021-03-25T08:06:00Z">
        <w:r w:rsidR="008B126E">
          <w:rPr>
            <w:rFonts w:ascii="Times New Roman" w:hAnsi="Times New Roman"/>
            <w:sz w:val="24"/>
          </w:rPr>
          <w:t>We introduce demographic s</w:t>
        </w:r>
        <w:r w:rsidR="008B126E" w:rsidRPr="000105F2">
          <w:rPr>
            <w:rFonts w:ascii="Times New Roman" w:hAnsi="Times New Roman"/>
            <w:sz w:val="24"/>
          </w:rPr>
          <w:t>tage</w:t>
        </w:r>
      </w:ins>
      <w:r w:rsidRPr="000105F2">
        <w:rPr>
          <w:rFonts w:ascii="Times New Roman" w:hAnsi="Times New Roman"/>
          <w:sz w:val="24"/>
        </w:rPr>
        <w:t xml:space="preserve">-structure is introduced to the </w:t>
      </w:r>
      <w:del w:id="132" w:author="Microsoft Office User" w:date="2021-03-25T08:06:00Z">
        <w:r w:rsidRPr="000105F2" w:rsidDel="008B126E">
          <w:rPr>
            <w:rFonts w:ascii="Times New Roman" w:hAnsi="Times New Roman"/>
            <w:sz w:val="24"/>
          </w:rPr>
          <w:delText xml:space="preserve">ecosystem </w:delText>
        </w:r>
      </w:del>
      <w:ins w:id="133" w:author="Microsoft Office User" w:date="2021-03-25T08:06:00Z">
        <w:r w:rsidR="008B126E">
          <w:rPr>
            <w:rFonts w:ascii="Times New Roman" w:hAnsi="Times New Roman"/>
            <w:sz w:val="24"/>
          </w:rPr>
          <w:t xml:space="preserve">community matrix </w:t>
        </w:r>
      </w:ins>
      <w:r w:rsidRPr="000105F2">
        <w:rPr>
          <w:rFonts w:ascii="Times New Roman" w:hAnsi="Times New Roman"/>
          <w:sz w:val="24"/>
        </w:rPr>
        <w:t xml:space="preserve">by assigning a random integer with a minimum value of 1 and a maximum value of 10 to each species. This integer represents the total number of </w:t>
      </w:r>
      <w:ins w:id="134" w:author="Microsoft Office User" w:date="2021-03-25T08:06:00Z">
        <w:r w:rsidR="008B126E">
          <w:rPr>
            <w:rFonts w:ascii="Times New Roman" w:hAnsi="Times New Roman"/>
            <w:sz w:val="24"/>
          </w:rPr>
          <w:t xml:space="preserve">possible life history </w:t>
        </w:r>
      </w:ins>
      <w:r w:rsidRPr="000105F2">
        <w:rPr>
          <w:rFonts w:ascii="Times New Roman" w:hAnsi="Times New Roman"/>
          <w:sz w:val="24"/>
        </w:rPr>
        <w:t xml:space="preserve">stages for each species. </w:t>
      </w:r>
      <w:ins w:id="135" w:author="Microsoft Office User" w:date="2021-03-25T08:06:00Z">
        <w:r w:rsidR="008B126E">
          <w:rPr>
            <w:rFonts w:ascii="Times New Roman" w:hAnsi="Times New Roman"/>
            <w:sz w:val="24"/>
          </w:rPr>
          <w:t xml:space="preserve">These stages can </w:t>
        </w:r>
        <w:proofErr w:type="gramStart"/>
        <w:r w:rsidR="008B126E">
          <w:rPr>
            <w:rFonts w:ascii="Times New Roman" w:hAnsi="Times New Roman"/>
            <w:sz w:val="24"/>
          </w:rPr>
          <w:t>thought</w:t>
        </w:r>
        <w:proofErr w:type="gramEnd"/>
        <w:r w:rsidR="008B126E">
          <w:rPr>
            <w:rFonts w:ascii="Times New Roman" w:hAnsi="Times New Roman"/>
            <w:sz w:val="24"/>
          </w:rPr>
          <w:t xml:space="preserve"> of as ages, sizes, or </w:t>
        </w:r>
      </w:ins>
      <w:ins w:id="136" w:author="Microsoft Office User" w:date="2021-03-25T08:07:00Z">
        <w:r w:rsidR="008B126E">
          <w:rPr>
            <w:rFonts w:ascii="Times New Roman" w:hAnsi="Times New Roman"/>
            <w:sz w:val="24"/>
          </w:rPr>
          <w:t xml:space="preserve">life-history stages (e.g., juveniles, adults). </w:t>
        </w:r>
      </w:ins>
      <w:proofErr w:type="gramStart"/>
      <w:r w:rsidRPr="000105F2">
        <w:rPr>
          <w:rFonts w:ascii="Times New Roman" w:hAnsi="Times New Roman"/>
          <w:sz w:val="24"/>
        </w:rPr>
        <w:t>In</w:t>
      </w:r>
      <w:proofErr w:type="gramEnd"/>
      <w:r w:rsidRPr="000105F2">
        <w:rPr>
          <w:rFonts w:ascii="Times New Roman" w:hAnsi="Times New Roman"/>
          <w:sz w:val="24"/>
        </w:rPr>
        <w:t xml:space="preserve"> addition to the number of stages, each species is also assigned a reproductive index that is </w:t>
      </w:r>
      <w:commentRangeStart w:id="137"/>
      <w:r w:rsidRPr="000105F2">
        <w:rPr>
          <w:rFonts w:ascii="Times New Roman" w:hAnsi="Times New Roman"/>
          <w:sz w:val="24"/>
        </w:rPr>
        <w:t xml:space="preserve">equal to at least half of the total number of species present in the ecosystem. </w:t>
      </w:r>
      <w:commentRangeEnd w:id="137"/>
      <w:r w:rsidR="00010504">
        <w:rPr>
          <w:rStyle w:val="CommentReference"/>
        </w:rPr>
        <w:commentReference w:id="137"/>
      </w:r>
      <w:r w:rsidRPr="000105F2">
        <w:rPr>
          <w:rFonts w:ascii="Times New Roman" w:hAnsi="Times New Roman"/>
          <w:sz w:val="24"/>
        </w:rPr>
        <w:t>The reproductive index represents the minimum stage requirement for a species to be able to reproduce and not go extinct.</w:t>
      </w:r>
    </w:p>
    <w:p w14:paraId="4350774E" w14:textId="3591C33F" w:rsidR="002A7080" w:rsidRDefault="002A7080" w:rsidP="002A7080">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STAGE MATRICES</w:t>
      </w:r>
    </w:p>
    <w:p w14:paraId="5E3E953E" w14:textId="04F05386" w:rsidR="002A7080" w:rsidRDefault="002A7080" w:rsidP="002A7080">
      <w:pPr>
        <w:spacing w:line="480" w:lineRule="auto"/>
        <w:ind w:firstLine="720"/>
        <w:rPr>
          <w:rFonts w:ascii="Times New Roman" w:hAnsi="Times New Roman"/>
          <w:sz w:val="24"/>
        </w:rPr>
      </w:pPr>
      <w:r w:rsidRPr="002A7080">
        <w:rPr>
          <w:rFonts w:ascii="Times New Roman" w:hAnsi="Times New Roman"/>
          <w:sz w:val="24"/>
        </w:rPr>
        <w:t xml:space="preserve">A Niche model </w:t>
      </w:r>
      <w:ins w:id="138" w:author="Microsoft Office User" w:date="2021-03-25T08:08:00Z">
        <w:r w:rsidR="00010504">
          <w:rPr>
            <w:rFonts w:ascii="Times New Roman" w:hAnsi="Times New Roman"/>
            <w:sz w:val="24"/>
          </w:rPr>
          <w:t>community in the absen</w:t>
        </w:r>
      </w:ins>
      <w:ins w:id="139" w:author="Microsoft Office User" w:date="2021-03-25T08:09:00Z">
        <w:r w:rsidR="00010504">
          <w:rPr>
            <w:rFonts w:ascii="Times New Roman" w:hAnsi="Times New Roman"/>
            <w:sz w:val="24"/>
          </w:rPr>
          <w:t xml:space="preserve">ce of stage structure </w:t>
        </w:r>
      </w:ins>
      <w:r w:rsidRPr="002A7080">
        <w:rPr>
          <w:rFonts w:ascii="Times New Roman" w:hAnsi="Times New Roman"/>
          <w:sz w:val="24"/>
        </w:rPr>
        <w:t>is</w:t>
      </w:r>
      <w:ins w:id="140" w:author="Microsoft Office User" w:date="2021-03-25T08:09:00Z">
        <w:r w:rsidR="00010504">
          <w:rPr>
            <w:rFonts w:ascii="Times New Roman" w:hAnsi="Times New Roman"/>
            <w:sz w:val="24"/>
          </w:rPr>
          <w:t xml:space="preserve"> represented as a</w:t>
        </w:r>
      </w:ins>
      <w:r w:rsidRPr="002A7080">
        <w:rPr>
          <w:rFonts w:ascii="Times New Roman" w:hAnsi="Times New Roman"/>
          <w:sz w:val="24"/>
        </w:rPr>
        <w:t xml:space="preserve"> </w:t>
      </w:r>
      <w:proofErr w:type="gramStart"/>
      <w:r w:rsidRPr="002A7080">
        <w:rPr>
          <w:rFonts w:ascii="Times New Roman" w:hAnsi="Times New Roman"/>
          <w:sz w:val="24"/>
        </w:rPr>
        <w:t>two dimensional</w:t>
      </w:r>
      <w:proofErr w:type="gramEnd"/>
      <w:ins w:id="141" w:author="Microsoft Office User" w:date="2021-03-25T08:09:00Z">
        <w:r w:rsidR="00010504">
          <w:rPr>
            <w:rFonts w:ascii="Times New Roman" w:hAnsi="Times New Roman"/>
            <w:sz w:val="24"/>
          </w:rPr>
          <w:t xml:space="preserve"> matrix,</w:t>
        </w:r>
      </w:ins>
      <w:r w:rsidRPr="002A7080">
        <w:rPr>
          <w:rFonts w:ascii="Times New Roman" w:hAnsi="Times New Roman"/>
          <w:sz w:val="24"/>
        </w:rPr>
        <w:t xml:space="preserve"> and is only capable of representing </w:t>
      </w:r>
      <w:del w:id="142" w:author="Microsoft Office User" w:date="2021-03-25T08:09:00Z">
        <w:r w:rsidRPr="002A7080" w:rsidDel="00010504">
          <w:rPr>
            <w:rFonts w:ascii="Times New Roman" w:hAnsi="Times New Roman"/>
            <w:sz w:val="24"/>
          </w:rPr>
          <w:delText xml:space="preserve">species </w:delText>
        </w:r>
      </w:del>
      <w:ins w:id="143" w:author="Microsoft Office User" w:date="2021-03-25T08:09:00Z">
        <w:r w:rsidR="00010504" w:rsidRPr="002A7080">
          <w:rPr>
            <w:rFonts w:ascii="Times New Roman" w:hAnsi="Times New Roman"/>
            <w:sz w:val="24"/>
          </w:rPr>
          <w:t>species</w:t>
        </w:r>
        <w:r w:rsidR="00010504">
          <w:rPr>
            <w:rFonts w:ascii="Times New Roman" w:hAnsi="Times New Roman"/>
            <w:sz w:val="24"/>
          </w:rPr>
          <w:t>-</w:t>
        </w:r>
      </w:ins>
      <w:del w:id="144" w:author="Microsoft Office User" w:date="2021-03-25T08:09:00Z">
        <w:r w:rsidRPr="002A7080" w:rsidDel="00010504">
          <w:rPr>
            <w:rFonts w:ascii="Times New Roman" w:hAnsi="Times New Roman"/>
            <w:sz w:val="24"/>
          </w:rPr>
          <w:delText xml:space="preserve">to </w:delText>
        </w:r>
      </w:del>
      <w:ins w:id="145" w:author="Microsoft Office User" w:date="2021-03-25T08:09:00Z">
        <w:r w:rsidR="00010504" w:rsidRPr="002A7080">
          <w:rPr>
            <w:rFonts w:ascii="Times New Roman" w:hAnsi="Times New Roman"/>
            <w:sz w:val="24"/>
          </w:rPr>
          <w:t>to</w:t>
        </w:r>
        <w:r w:rsidR="00010504">
          <w:rPr>
            <w:rFonts w:ascii="Times New Roman" w:hAnsi="Times New Roman"/>
            <w:sz w:val="24"/>
          </w:rPr>
          <w:t>-</w:t>
        </w:r>
      </w:ins>
      <w:r w:rsidRPr="002A7080">
        <w:rPr>
          <w:rFonts w:ascii="Times New Roman" w:hAnsi="Times New Roman"/>
          <w:sz w:val="24"/>
        </w:rPr>
        <w:t>species interactions. In order to represent interactions between various stages of these species, stage matrices are introduced, which are then assigned to every species</w:t>
      </w:r>
      <w:ins w:id="146" w:author="Microsoft Office User" w:date="2021-03-25T08:09:00Z">
        <w:r w:rsidR="00010504">
          <w:rPr>
            <w:rFonts w:ascii="Times New Roman" w:hAnsi="Times New Roman"/>
            <w:sz w:val="24"/>
          </w:rPr>
          <w:t xml:space="preserve"> in the community</w:t>
        </w:r>
      </w:ins>
      <w:r w:rsidRPr="002A7080">
        <w:rPr>
          <w:rFonts w:ascii="Times New Roman" w:hAnsi="Times New Roman"/>
          <w:sz w:val="24"/>
        </w:rPr>
        <w:t>.</w:t>
      </w:r>
      <w:ins w:id="147" w:author="Microsoft Office User" w:date="2021-03-25T08:09:00Z">
        <w:r w:rsidR="00010504">
          <w:rPr>
            <w:rFonts w:ascii="Times New Roman" w:hAnsi="Times New Roman"/>
            <w:sz w:val="24"/>
          </w:rPr>
          <w:t xml:space="preserve"> As a result, each species has its own unique stage matrix.</w:t>
        </w:r>
      </w:ins>
      <w:r w:rsidRPr="002A7080">
        <w:rPr>
          <w:rFonts w:ascii="Times New Roman" w:hAnsi="Times New Roman"/>
          <w:sz w:val="24"/>
        </w:rPr>
        <w:t xml:space="preserve"> Unlike the food web matrix, stage matrices aren’t necessarily symmetrical, and the dimensions vary based on predator stages and prey interactions. A stage matrix of a species represents predator-prey relations between the stages of the </w:t>
      </w:r>
      <w:del w:id="148" w:author="Microsoft Office User" w:date="2021-03-25T08:10:00Z">
        <w:r w:rsidRPr="002A7080" w:rsidDel="00010504">
          <w:rPr>
            <w:rFonts w:ascii="Times New Roman" w:hAnsi="Times New Roman"/>
            <w:sz w:val="24"/>
          </w:rPr>
          <w:delText xml:space="preserve">said </w:delText>
        </w:r>
      </w:del>
      <w:ins w:id="149" w:author="Microsoft Office User" w:date="2021-03-25T08:10:00Z">
        <w:r w:rsidR="00010504">
          <w:rPr>
            <w:rFonts w:ascii="Times New Roman" w:hAnsi="Times New Roman"/>
            <w:sz w:val="24"/>
          </w:rPr>
          <w:t>focal</w:t>
        </w:r>
        <w:r w:rsidR="00010504" w:rsidRPr="002A7080">
          <w:rPr>
            <w:rFonts w:ascii="Times New Roman" w:hAnsi="Times New Roman"/>
            <w:sz w:val="24"/>
          </w:rPr>
          <w:t xml:space="preserve"> </w:t>
        </w:r>
      </w:ins>
      <w:r w:rsidRPr="002A7080">
        <w:rPr>
          <w:rFonts w:ascii="Times New Roman" w:hAnsi="Times New Roman"/>
          <w:sz w:val="24"/>
        </w:rPr>
        <w:t xml:space="preserve">predator species, and </w:t>
      </w:r>
      <w:ins w:id="150" w:author="Microsoft Office User" w:date="2021-03-25T08:10:00Z">
        <w:r w:rsidR="00010504">
          <w:rPr>
            <w:rFonts w:ascii="Times New Roman" w:hAnsi="Times New Roman"/>
            <w:sz w:val="24"/>
          </w:rPr>
          <w:t xml:space="preserve">the possible </w:t>
        </w:r>
      </w:ins>
      <w:r w:rsidRPr="002A7080">
        <w:rPr>
          <w:rFonts w:ascii="Times New Roman" w:hAnsi="Times New Roman"/>
          <w:sz w:val="24"/>
        </w:rPr>
        <w:t xml:space="preserve">prey species. Prey are not stage dependent, and the predator stages will be able to consume all of the stages of the prey species. The probability of each stage in the stage matrix consuming a resource is determined by probability p where 0&lt;=p&lt;=1. The p value is assigned </w:t>
      </w:r>
      <w:del w:id="151" w:author="Microsoft Office User" w:date="2021-03-25T08:12:00Z">
        <w:r w:rsidRPr="002A7080" w:rsidDel="00010504">
          <w:rPr>
            <w:rFonts w:ascii="Times New Roman" w:hAnsi="Times New Roman"/>
            <w:sz w:val="24"/>
          </w:rPr>
          <w:delText xml:space="preserve">during the instantiation </w:delText>
        </w:r>
      </w:del>
      <w:ins w:id="152" w:author="Microsoft Office User" w:date="2021-03-25T08:12:00Z">
        <w:r w:rsidR="00010504">
          <w:rPr>
            <w:rFonts w:ascii="Times New Roman" w:hAnsi="Times New Roman"/>
            <w:sz w:val="24"/>
          </w:rPr>
          <w:t xml:space="preserve">as a state variable </w:t>
        </w:r>
      </w:ins>
      <w:r w:rsidRPr="002A7080">
        <w:rPr>
          <w:rFonts w:ascii="Times New Roman" w:hAnsi="Times New Roman"/>
          <w:sz w:val="24"/>
        </w:rPr>
        <w:t xml:space="preserve">of the </w:t>
      </w:r>
      <w:del w:id="153" w:author="Microsoft Office User" w:date="2021-03-25T08:12:00Z">
        <w:r w:rsidRPr="002A7080" w:rsidDel="00010504">
          <w:rPr>
            <w:rFonts w:ascii="Times New Roman" w:hAnsi="Times New Roman"/>
            <w:sz w:val="24"/>
          </w:rPr>
          <w:delText xml:space="preserve">ecosystem </w:delText>
        </w:r>
      </w:del>
      <w:ins w:id="154" w:author="Microsoft Office User" w:date="2021-03-25T08:12:00Z">
        <w:r w:rsidR="00010504">
          <w:rPr>
            <w:rFonts w:ascii="Times New Roman" w:hAnsi="Times New Roman"/>
            <w:sz w:val="24"/>
          </w:rPr>
          <w:t>community</w:t>
        </w:r>
        <w:r w:rsidR="00010504" w:rsidRPr="002A7080">
          <w:rPr>
            <w:rFonts w:ascii="Times New Roman" w:hAnsi="Times New Roman"/>
            <w:sz w:val="24"/>
          </w:rPr>
          <w:t xml:space="preserve"> </w:t>
        </w:r>
      </w:ins>
      <w:r w:rsidRPr="002A7080">
        <w:rPr>
          <w:rFonts w:ascii="Times New Roman" w:hAnsi="Times New Roman"/>
          <w:sz w:val="24"/>
        </w:rPr>
        <w:t xml:space="preserve">and is immutable. All the stage matrices in an ecosystem are built using the same p value. It is also ensured that each predator stage in the stage matrix consumes at least one prey, and also that each prey is able to get consumed by </w:t>
      </w:r>
      <w:r w:rsidRPr="002A7080">
        <w:rPr>
          <w:rFonts w:ascii="Times New Roman" w:hAnsi="Times New Roman"/>
          <w:sz w:val="24"/>
        </w:rPr>
        <w:lastRenderedPageBreak/>
        <w:t>at least one predator stage</w:t>
      </w:r>
      <w:r w:rsidR="00CF74BD">
        <w:rPr>
          <w:rFonts w:ascii="Times New Roman" w:hAnsi="Times New Roman"/>
          <w:sz w:val="24"/>
        </w:rPr>
        <w:t xml:space="preserve"> (Rudolf &amp; </w:t>
      </w:r>
      <w:r w:rsidRPr="002A7080">
        <w:rPr>
          <w:rFonts w:ascii="Times New Roman" w:hAnsi="Times New Roman"/>
          <w:sz w:val="24"/>
        </w:rPr>
        <w:t>Lafferty</w:t>
      </w:r>
      <w:r w:rsidR="00CF74BD">
        <w:rPr>
          <w:rFonts w:ascii="Times New Roman" w:hAnsi="Times New Roman"/>
          <w:sz w:val="24"/>
        </w:rPr>
        <w:t>, 2011</w:t>
      </w:r>
      <w:r w:rsidRPr="002A7080">
        <w:rPr>
          <w:rFonts w:ascii="Times New Roman" w:hAnsi="Times New Roman"/>
          <w:sz w:val="24"/>
        </w:rPr>
        <w:t>). Due to this condition, the row-sums and column-sums of any stage matrix is always greater than or equal to 1.</w:t>
      </w:r>
    </w:p>
    <w:p w14:paraId="51727249" w14:textId="2E974345" w:rsidR="00B1318B" w:rsidRDefault="00B1318B" w:rsidP="00B1318B">
      <w:pPr>
        <w:spacing w:line="480" w:lineRule="auto"/>
        <w:ind w:firstLine="720"/>
        <w:jc w:val="center"/>
        <w:rPr>
          <w:rFonts w:ascii="Times New Roman" w:hAnsi="Times New Roman"/>
          <w:sz w:val="24"/>
        </w:rPr>
      </w:pPr>
      <w:r>
        <w:rPr>
          <w:noProof/>
        </w:rPr>
        <w:drawing>
          <wp:inline distT="0" distB="0" distL="0" distR="0" wp14:anchorId="7BFC855B" wp14:editId="2194E55A">
            <wp:extent cx="46005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2562225"/>
                    </a:xfrm>
                    <a:prstGeom prst="rect">
                      <a:avLst/>
                    </a:prstGeom>
                  </pic:spPr>
                </pic:pic>
              </a:graphicData>
            </a:graphic>
          </wp:inline>
        </w:drawing>
      </w:r>
    </w:p>
    <w:p w14:paraId="5062FEBD" w14:textId="2A94D87A" w:rsidR="005C2456" w:rsidRDefault="005C2456" w:rsidP="005C2456">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sidR="00634126">
        <w:rPr>
          <w:rFonts w:ascii="Times New Roman" w:hAnsi="Times New Roman"/>
          <w:sz w:val="24"/>
        </w:rPr>
        <w:t>.2</w:t>
      </w:r>
      <w:r w:rsidRPr="008A1690">
        <w:rPr>
          <w:rFonts w:ascii="Times New Roman" w:hAnsi="Times New Roman"/>
          <w:sz w:val="24"/>
        </w:rPr>
        <w:t xml:space="preserve">:  </w:t>
      </w:r>
      <w:r>
        <w:rPr>
          <w:rFonts w:ascii="Times New Roman" w:hAnsi="Times New Roman"/>
          <w:sz w:val="24"/>
        </w:rPr>
        <w:t>Example stage matr</w:t>
      </w:r>
      <w:r w:rsidR="001710B0">
        <w:rPr>
          <w:rFonts w:ascii="Times New Roman" w:hAnsi="Times New Roman"/>
          <w:sz w:val="24"/>
        </w:rPr>
        <w:t xml:space="preserve">ix of </w:t>
      </w:r>
      <w:r w:rsidR="007269C1">
        <w:rPr>
          <w:rFonts w:ascii="Times New Roman" w:hAnsi="Times New Roman"/>
          <w:sz w:val="24"/>
        </w:rPr>
        <w:t xml:space="preserve">stage-structured </w:t>
      </w:r>
      <w:r w:rsidR="001710B0">
        <w:rPr>
          <w:rFonts w:ascii="Times New Roman" w:hAnsi="Times New Roman"/>
          <w:sz w:val="24"/>
        </w:rPr>
        <w:t>species</w:t>
      </w:r>
      <w:ins w:id="155" w:author="Microsoft Office User" w:date="2021-03-25T08:13:00Z">
        <w:r w:rsidR="00010504">
          <w:rPr>
            <w:rFonts w:ascii="Times New Roman" w:hAnsi="Times New Roman"/>
            <w:sz w:val="24"/>
          </w:rPr>
          <w:t xml:space="preserve"> showing links between different stages of a predator species and prey species.</w:t>
        </w:r>
      </w:ins>
    </w:p>
    <w:p w14:paraId="5C84093B" w14:textId="071EE5B8" w:rsidR="005C2456" w:rsidRDefault="00634126" w:rsidP="00B1318B">
      <w:pPr>
        <w:spacing w:line="480" w:lineRule="auto"/>
        <w:ind w:firstLine="720"/>
        <w:jc w:val="center"/>
        <w:rPr>
          <w:rFonts w:ascii="Times New Roman" w:hAnsi="Times New Roman"/>
          <w:sz w:val="24"/>
        </w:rPr>
      </w:pPr>
      <w:r>
        <w:rPr>
          <w:noProof/>
        </w:rPr>
        <w:drawing>
          <wp:inline distT="0" distB="0" distL="0" distR="0" wp14:anchorId="475F869B" wp14:editId="2996F4D6">
            <wp:extent cx="5731510" cy="296250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2505"/>
                    </a:xfrm>
                    <a:prstGeom prst="rect">
                      <a:avLst/>
                    </a:prstGeom>
                  </pic:spPr>
                </pic:pic>
              </a:graphicData>
            </a:graphic>
          </wp:inline>
        </w:drawing>
      </w:r>
    </w:p>
    <w:p w14:paraId="0648B200" w14:textId="023D300B" w:rsidR="00634126" w:rsidRDefault="00634126" w:rsidP="00634126">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Pr>
          <w:rFonts w:ascii="Times New Roman" w:hAnsi="Times New Roman"/>
          <w:sz w:val="24"/>
        </w:rPr>
        <w:t>.3</w:t>
      </w:r>
      <w:r w:rsidRPr="008A1690">
        <w:rPr>
          <w:rFonts w:ascii="Times New Roman" w:hAnsi="Times New Roman"/>
          <w:sz w:val="24"/>
        </w:rPr>
        <w:t xml:space="preserve">:  </w:t>
      </w:r>
      <w:del w:id="156" w:author="Microsoft Office User" w:date="2021-03-25T08:14:00Z">
        <w:r w:rsidDel="00010504">
          <w:rPr>
            <w:rFonts w:ascii="Times New Roman" w:hAnsi="Times New Roman"/>
            <w:sz w:val="24"/>
          </w:rPr>
          <w:delText xml:space="preserve">Ecosystem </w:delText>
        </w:r>
      </w:del>
      <w:ins w:id="157" w:author="Microsoft Office User" w:date="2021-03-25T08:14:00Z">
        <w:r w:rsidR="00010504">
          <w:rPr>
            <w:rFonts w:ascii="Times New Roman" w:hAnsi="Times New Roman"/>
            <w:sz w:val="24"/>
          </w:rPr>
          <w:t xml:space="preserve">Community matrix </w:t>
        </w:r>
      </w:ins>
      <w:r>
        <w:rPr>
          <w:rFonts w:ascii="Times New Roman" w:hAnsi="Times New Roman"/>
          <w:sz w:val="24"/>
        </w:rPr>
        <w:t>corresponding to Figure 2.1.2</w:t>
      </w:r>
      <w:ins w:id="158" w:author="Microsoft Office User" w:date="2021-03-25T08:14:00Z">
        <w:r w:rsidR="00010504">
          <w:rPr>
            <w:rFonts w:ascii="Times New Roman" w:hAnsi="Times New Roman"/>
            <w:sz w:val="24"/>
          </w:rPr>
          <w:t>. Species 20 is able to use Species 8 -19</w:t>
        </w:r>
      </w:ins>
      <w:ins w:id="159" w:author="Microsoft Office User" w:date="2021-03-25T08:15:00Z">
        <w:r w:rsidR="00010504">
          <w:rPr>
            <w:rFonts w:ascii="Times New Roman" w:hAnsi="Times New Roman"/>
            <w:sz w:val="24"/>
          </w:rPr>
          <w:t xml:space="preserve"> as prey, but different stages are each only able to use certain prey (determined by Fig 2.1.2). </w:t>
        </w:r>
      </w:ins>
    </w:p>
    <w:p w14:paraId="5C59FEA9" w14:textId="77777777" w:rsidR="00AD6357" w:rsidRDefault="00AD6357" w:rsidP="00AD6357">
      <w:pPr>
        <w:spacing w:line="480" w:lineRule="auto"/>
        <w:rPr>
          <w:rFonts w:ascii="Times New Roman" w:hAnsi="Times New Roman"/>
          <w:sz w:val="24"/>
        </w:rPr>
      </w:pPr>
      <w:r>
        <w:rPr>
          <w:rFonts w:ascii="Times New Roman" w:hAnsi="Times New Roman"/>
          <w:sz w:val="24"/>
        </w:rPr>
        <w:lastRenderedPageBreak/>
        <w:t xml:space="preserve">There are 9 predator stages and 12 prey species in the provided example. The 12 prey species refer to the 12 interactions occurring on column 20. </w:t>
      </w:r>
    </w:p>
    <w:p w14:paraId="2EB840A6" w14:textId="061A8287" w:rsidR="00537CD9" w:rsidRDefault="00537CD9" w:rsidP="00537CD9">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MAINLAND AND ISLAND </w:t>
      </w:r>
    </w:p>
    <w:p w14:paraId="6144E64E" w14:textId="3A3688AC" w:rsidR="00BE6A7C" w:rsidRDefault="00BE6A7C" w:rsidP="00BE6A7C">
      <w:pPr>
        <w:spacing w:line="480" w:lineRule="auto"/>
        <w:ind w:firstLine="720"/>
        <w:rPr>
          <w:rFonts w:ascii="Times New Roman" w:hAnsi="Times New Roman"/>
          <w:sz w:val="24"/>
        </w:rPr>
      </w:pPr>
      <w:r w:rsidRPr="00BE6A7C">
        <w:rPr>
          <w:rFonts w:ascii="Times New Roman" w:hAnsi="Times New Roman"/>
          <w:sz w:val="24"/>
        </w:rPr>
        <w:t>A</w:t>
      </w:r>
      <w:ins w:id="160" w:author="Microsoft Office User" w:date="2021-03-25T08:15:00Z">
        <w:r w:rsidR="00010504">
          <w:rPr>
            <w:rFonts w:ascii="Times New Roman" w:hAnsi="Times New Roman"/>
            <w:sz w:val="24"/>
          </w:rPr>
          <w:t xml:space="preserve"> community </w:t>
        </w:r>
      </w:ins>
      <w:del w:id="161" w:author="Microsoft Office User" w:date="2021-03-25T08:15:00Z">
        <w:r w:rsidRPr="00BE6A7C" w:rsidDel="00010504">
          <w:rPr>
            <w:rFonts w:ascii="Times New Roman" w:hAnsi="Times New Roman"/>
            <w:sz w:val="24"/>
          </w:rPr>
          <w:delText xml:space="preserve">n ecosystem </w:delText>
        </w:r>
      </w:del>
      <w:r w:rsidRPr="00BE6A7C">
        <w:rPr>
          <w:rFonts w:ascii="Times New Roman" w:hAnsi="Times New Roman"/>
          <w:sz w:val="24"/>
        </w:rPr>
        <w:t xml:space="preserve">is represented as a record that contains the </w:t>
      </w:r>
      <w:del w:id="162" w:author="Microsoft Office User" w:date="2021-03-25T08:16:00Z">
        <w:r w:rsidRPr="00BE6A7C" w:rsidDel="00010504">
          <w:rPr>
            <w:rFonts w:ascii="Times New Roman" w:hAnsi="Times New Roman"/>
            <w:sz w:val="24"/>
          </w:rPr>
          <w:delText xml:space="preserve">food </w:delText>
        </w:r>
      </w:del>
      <w:ins w:id="163" w:author="Microsoft Office User" w:date="2021-03-25T08:16:00Z">
        <w:r w:rsidR="00010504">
          <w:rPr>
            <w:rFonts w:ascii="Times New Roman" w:hAnsi="Times New Roman"/>
            <w:sz w:val="24"/>
          </w:rPr>
          <w:t xml:space="preserve">predator-prey community </w:t>
        </w:r>
      </w:ins>
      <w:r w:rsidRPr="00BE6A7C">
        <w:rPr>
          <w:rFonts w:ascii="Times New Roman" w:hAnsi="Times New Roman"/>
          <w:sz w:val="24"/>
        </w:rPr>
        <w:t>matrix, the stage matrices</w:t>
      </w:r>
      <w:ins w:id="164" w:author="Microsoft Office User" w:date="2021-03-25T08:16:00Z">
        <w:r w:rsidR="00010504">
          <w:rPr>
            <w:rFonts w:ascii="Times New Roman" w:hAnsi="Times New Roman"/>
            <w:sz w:val="24"/>
          </w:rPr>
          <w:t xml:space="preserve"> of each species</w:t>
        </w:r>
      </w:ins>
      <w:r w:rsidRPr="00BE6A7C">
        <w:rPr>
          <w:rFonts w:ascii="Times New Roman" w:hAnsi="Times New Roman"/>
          <w:sz w:val="24"/>
        </w:rPr>
        <w:t xml:space="preserve">, and the food habit information associated with them. It also keeps track of the species and their corresponding stages that are actively present in the </w:t>
      </w:r>
      <w:del w:id="165" w:author="Microsoft Office User" w:date="2021-03-25T08:16:00Z">
        <w:r w:rsidRPr="00BE6A7C" w:rsidDel="00010504">
          <w:rPr>
            <w:rFonts w:ascii="Times New Roman" w:hAnsi="Times New Roman"/>
            <w:sz w:val="24"/>
          </w:rPr>
          <w:delText>ecosystem</w:delText>
        </w:r>
      </w:del>
      <w:ins w:id="166" w:author="Microsoft Office User" w:date="2021-03-25T08:16:00Z">
        <w:r w:rsidR="00010504">
          <w:rPr>
            <w:rFonts w:ascii="Times New Roman" w:hAnsi="Times New Roman"/>
            <w:sz w:val="24"/>
          </w:rPr>
          <w:t>community</w:t>
        </w:r>
      </w:ins>
      <w:r w:rsidRPr="00BE6A7C">
        <w:rPr>
          <w:rFonts w:ascii="Times New Roman" w:hAnsi="Times New Roman"/>
          <w:sz w:val="24"/>
        </w:rPr>
        <w:t xml:space="preserve">. A species is considered to be active if its reproductive stage is able to survive off the resources available in the ecosystem. Mainlands and Islands are </w:t>
      </w:r>
      <w:del w:id="167" w:author="Microsoft Office User" w:date="2021-03-25T08:16:00Z">
        <w:r w:rsidRPr="00BE6A7C" w:rsidDel="00010504">
          <w:rPr>
            <w:rFonts w:ascii="Times New Roman" w:hAnsi="Times New Roman"/>
            <w:sz w:val="24"/>
          </w:rPr>
          <w:delText xml:space="preserve">ecosystems </w:delText>
        </w:r>
      </w:del>
      <w:ins w:id="168" w:author="Microsoft Office User" w:date="2021-03-25T08:16:00Z">
        <w:r w:rsidR="00010504">
          <w:rPr>
            <w:rFonts w:ascii="Times New Roman" w:hAnsi="Times New Roman"/>
            <w:sz w:val="24"/>
          </w:rPr>
          <w:t xml:space="preserve">different community types </w:t>
        </w:r>
      </w:ins>
      <w:r w:rsidRPr="00BE6A7C">
        <w:rPr>
          <w:rFonts w:ascii="Times New Roman" w:hAnsi="Times New Roman"/>
          <w:sz w:val="24"/>
        </w:rPr>
        <w:t xml:space="preserve">that contain the same food network information, and the only difference between them is that the former always has all of the species present, while the latter is </w:t>
      </w:r>
      <w:ins w:id="169" w:author="Microsoft Office User" w:date="2021-03-25T08:17:00Z">
        <w:r w:rsidR="00010504">
          <w:rPr>
            <w:rFonts w:ascii="Times New Roman" w:hAnsi="Times New Roman"/>
            <w:sz w:val="24"/>
          </w:rPr>
          <w:t xml:space="preserve">initially </w:t>
        </w:r>
      </w:ins>
      <w:r w:rsidRPr="00BE6A7C">
        <w:rPr>
          <w:rFonts w:ascii="Times New Roman" w:hAnsi="Times New Roman"/>
          <w:sz w:val="24"/>
        </w:rPr>
        <w:t xml:space="preserve">void of any active species. </w:t>
      </w:r>
      <w:ins w:id="170" w:author="Microsoft Office User" w:date="2021-03-25T08:17:00Z">
        <w:r w:rsidR="00010504">
          <w:rPr>
            <w:rFonts w:ascii="Times New Roman" w:hAnsi="Times New Roman"/>
            <w:sz w:val="24"/>
          </w:rPr>
          <w:t>We simulate community assembly from the mainland community onto island communities as a stochastic process.</w:t>
        </w:r>
      </w:ins>
    </w:p>
    <w:p w14:paraId="2A6B1C15" w14:textId="77777777" w:rsidR="00DE20B9" w:rsidRDefault="00DE20B9" w:rsidP="00DE20B9">
      <w:pPr>
        <w:pStyle w:val="ListParagraph"/>
        <w:numPr>
          <w:ilvl w:val="2"/>
          <w:numId w:val="4"/>
        </w:numPr>
        <w:spacing w:line="480" w:lineRule="auto"/>
        <w:rPr>
          <w:ins w:id="171" w:author="Microsoft Office User" w:date="2021-03-25T08:20:00Z"/>
          <w:rFonts w:ascii="Times New Roman" w:hAnsi="Times New Roman"/>
          <w:b/>
          <w:bCs/>
          <w:sz w:val="32"/>
          <w:szCs w:val="32"/>
        </w:rPr>
      </w:pPr>
      <w:ins w:id="172" w:author="Microsoft Office User" w:date="2021-03-25T08:20:00Z">
        <w:r>
          <w:rPr>
            <w:rFonts w:ascii="Times New Roman" w:hAnsi="Times New Roman"/>
            <w:b/>
            <w:bCs/>
            <w:sz w:val="32"/>
            <w:szCs w:val="32"/>
          </w:rPr>
          <w:t>MIGRATION</w:t>
        </w:r>
      </w:ins>
    </w:p>
    <w:p w14:paraId="6A212B04" w14:textId="77777777" w:rsidR="00DE20B9" w:rsidRDefault="00DE20B9" w:rsidP="00DE20B9">
      <w:pPr>
        <w:spacing w:line="480" w:lineRule="auto"/>
        <w:ind w:firstLine="720"/>
        <w:rPr>
          <w:ins w:id="173" w:author="Microsoft Office User" w:date="2021-03-25T08:20:00Z"/>
          <w:rFonts w:ascii="Times New Roman" w:hAnsi="Times New Roman"/>
          <w:sz w:val="24"/>
        </w:rPr>
      </w:pPr>
      <w:ins w:id="174" w:author="Microsoft Office User" w:date="2021-03-25T08:20:00Z">
        <w:r w:rsidRPr="008C0D17">
          <w:rPr>
            <w:rFonts w:ascii="Times New Roman" w:hAnsi="Times New Roman"/>
            <w:sz w:val="24"/>
          </w:rPr>
          <w:t xml:space="preserve">At every constant time </w:t>
        </w:r>
        <w:r>
          <w:rPr>
            <w:rFonts w:ascii="Times New Roman" w:hAnsi="Times New Roman"/>
            <w:sz w:val="24"/>
          </w:rPr>
          <w:t xml:space="preserve">interval </w:t>
        </w:r>
        <w:r w:rsidRPr="008C0D17">
          <w:rPr>
            <w:rFonts w:ascii="Times New Roman" w:hAnsi="Times New Roman"/>
            <w:sz w:val="24"/>
          </w:rPr>
          <w:t xml:space="preserve">t, </w:t>
        </w:r>
        <w:r w:rsidRPr="004F7059">
          <w:rPr>
            <w:rFonts w:ascii="Times New Roman" w:hAnsi="Times New Roman"/>
            <w:i/>
            <w:iCs/>
            <w:sz w:val="24"/>
          </w:rPr>
          <w:t>n</w:t>
        </w:r>
        <w:r w:rsidRPr="008C0D17">
          <w:rPr>
            <w:rFonts w:ascii="Times New Roman" w:hAnsi="Times New Roman"/>
            <w:sz w:val="24"/>
          </w:rPr>
          <w:t xml:space="preserve"> species are randomly </w:t>
        </w:r>
        <w:r>
          <w:rPr>
            <w:rFonts w:ascii="Times New Roman" w:hAnsi="Times New Roman"/>
            <w:sz w:val="24"/>
          </w:rPr>
          <w:t>selected</w:t>
        </w:r>
        <w:r w:rsidRPr="008C0D17">
          <w:rPr>
            <w:rFonts w:ascii="Times New Roman" w:hAnsi="Times New Roman"/>
            <w:sz w:val="24"/>
          </w:rPr>
          <w:t xml:space="preserve"> from the Mainland and placed in the Island. After the migration, primary extinctions, and a constant m number of secondary extinctions are calculated, and the resulting population data is logged into the Island’s ecosystem. This can be repeated multiple times until the </w:t>
        </w:r>
        <w:r>
          <w:rPr>
            <w:rFonts w:ascii="Times New Roman" w:hAnsi="Times New Roman"/>
            <w:sz w:val="24"/>
          </w:rPr>
          <w:t>island community reaches the</w:t>
        </w:r>
        <w:r w:rsidRPr="008C0D17">
          <w:rPr>
            <w:rFonts w:ascii="Times New Roman" w:hAnsi="Times New Roman"/>
            <w:sz w:val="24"/>
          </w:rPr>
          <w:t xml:space="preserve"> </w:t>
        </w:r>
        <w:r>
          <w:rPr>
            <w:rFonts w:ascii="Times New Roman" w:hAnsi="Times New Roman"/>
            <w:sz w:val="24"/>
          </w:rPr>
          <w:t>species richness</w:t>
        </w:r>
        <w:r w:rsidRPr="008C0D17">
          <w:rPr>
            <w:rFonts w:ascii="Times New Roman" w:hAnsi="Times New Roman"/>
            <w:sz w:val="24"/>
          </w:rPr>
          <w:t xml:space="preserve"> of the Mainland.</w:t>
        </w:r>
        <w:commentRangeStart w:id="175"/>
        <w:commentRangeEnd w:id="175"/>
        <w:r>
          <w:rPr>
            <w:rStyle w:val="CommentReference"/>
          </w:rPr>
          <w:commentReference w:id="175"/>
        </w:r>
      </w:ins>
    </w:p>
    <w:p w14:paraId="753C935D" w14:textId="096E789C" w:rsidR="005831C1" w:rsidRDefault="005831C1" w:rsidP="005831C1">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REPRODUCTION AND EXTINCTIONS </w:t>
      </w:r>
    </w:p>
    <w:p w14:paraId="53FD9A8C" w14:textId="56573F33" w:rsidR="00CC4738" w:rsidRPr="00CC4738" w:rsidRDefault="00CC4738" w:rsidP="00CC4738">
      <w:pPr>
        <w:spacing w:line="480" w:lineRule="auto"/>
        <w:ind w:firstLine="720"/>
        <w:rPr>
          <w:rFonts w:ascii="Times New Roman" w:hAnsi="Times New Roman"/>
          <w:sz w:val="24"/>
        </w:rPr>
      </w:pPr>
      <w:r w:rsidRPr="00CC4738">
        <w:rPr>
          <w:rFonts w:ascii="Times New Roman" w:hAnsi="Times New Roman"/>
          <w:sz w:val="24"/>
        </w:rPr>
        <w:t xml:space="preserve">After every </w:t>
      </w:r>
      <w:del w:id="176" w:author="Microsoft Office User" w:date="2021-03-25T08:18:00Z">
        <w:r w:rsidRPr="00CC4738" w:rsidDel="00010504">
          <w:rPr>
            <w:rFonts w:ascii="Times New Roman" w:hAnsi="Times New Roman"/>
            <w:sz w:val="24"/>
          </w:rPr>
          <w:delText xml:space="preserve">migratory </w:delText>
        </w:r>
      </w:del>
      <w:ins w:id="177" w:author="Microsoft Office User" w:date="2021-03-25T08:18:00Z">
        <w:r w:rsidR="00010504">
          <w:rPr>
            <w:rFonts w:ascii="Times New Roman" w:hAnsi="Times New Roman"/>
            <w:sz w:val="24"/>
          </w:rPr>
          <w:t>migration</w:t>
        </w:r>
        <w:r w:rsidR="00010504" w:rsidRPr="00CC4738">
          <w:rPr>
            <w:rFonts w:ascii="Times New Roman" w:hAnsi="Times New Roman"/>
            <w:sz w:val="24"/>
          </w:rPr>
          <w:t xml:space="preserve"> </w:t>
        </w:r>
      </w:ins>
      <w:r w:rsidRPr="00CC4738">
        <w:rPr>
          <w:rFonts w:ascii="Times New Roman" w:hAnsi="Times New Roman"/>
          <w:sz w:val="24"/>
        </w:rPr>
        <w:t>event</w:t>
      </w:r>
      <w:del w:id="178" w:author="Microsoft Office User" w:date="2021-03-25T08:20:00Z">
        <w:r w:rsidRPr="00CC4738" w:rsidDel="00DE20B9">
          <w:rPr>
            <w:rFonts w:ascii="Times New Roman" w:hAnsi="Times New Roman"/>
            <w:sz w:val="24"/>
          </w:rPr>
          <w:delText xml:space="preserve"> that occurs in an ecosystem</w:delText>
        </w:r>
      </w:del>
      <w:r w:rsidRPr="00CC4738">
        <w:rPr>
          <w:rFonts w:ascii="Times New Roman" w:hAnsi="Times New Roman"/>
          <w:sz w:val="24"/>
        </w:rPr>
        <w:t xml:space="preserve">, primary and secondary extinctions are computed. Primary extinctions </w:t>
      </w:r>
      <w:del w:id="179" w:author="Microsoft Office User" w:date="2021-03-25T08:20:00Z">
        <w:r w:rsidRPr="00CC4738" w:rsidDel="00DE20B9">
          <w:rPr>
            <w:rFonts w:ascii="Times New Roman" w:hAnsi="Times New Roman"/>
            <w:sz w:val="24"/>
          </w:rPr>
          <w:delText xml:space="preserve">consist </w:delText>
        </w:r>
      </w:del>
      <w:ins w:id="180" w:author="Microsoft Office User" w:date="2021-03-25T08:20:00Z">
        <w:r w:rsidR="00DE20B9">
          <w:rPr>
            <w:rFonts w:ascii="Times New Roman" w:hAnsi="Times New Roman"/>
            <w:sz w:val="24"/>
          </w:rPr>
          <w:t>are calculated as</w:t>
        </w:r>
      </w:ins>
      <w:del w:id="181" w:author="Microsoft Office User" w:date="2021-03-25T08:20:00Z">
        <w:r w:rsidRPr="00CC4738" w:rsidDel="00DE20B9">
          <w:rPr>
            <w:rFonts w:ascii="Times New Roman" w:hAnsi="Times New Roman"/>
            <w:sz w:val="24"/>
          </w:rPr>
          <w:delText>of all the stages of</w:delText>
        </w:r>
      </w:del>
      <w:r w:rsidRPr="00CC4738">
        <w:rPr>
          <w:rFonts w:ascii="Times New Roman" w:hAnsi="Times New Roman"/>
          <w:sz w:val="24"/>
        </w:rPr>
        <w:t xml:space="preserve"> species that aren’t capable of surviving in the new ecosystem due to a lack of resources. After eliminating all the stages that cannot survive, stage lists are checked for any gaps</w:t>
      </w:r>
      <w:ins w:id="182" w:author="Microsoft Office User" w:date="2021-03-25T08:21:00Z">
        <w:r w:rsidR="00DE20B9">
          <w:rPr>
            <w:rFonts w:ascii="Times New Roman" w:hAnsi="Times New Roman"/>
            <w:sz w:val="24"/>
          </w:rPr>
          <w:t xml:space="preserve"> in life history stages</w:t>
        </w:r>
      </w:ins>
      <w:r w:rsidRPr="00CC4738">
        <w:rPr>
          <w:rFonts w:ascii="Times New Roman" w:hAnsi="Times New Roman"/>
          <w:sz w:val="24"/>
        </w:rPr>
        <w:t xml:space="preserve">. For example, if stages 1, 2, and 4 of a species X are active, </w:t>
      </w:r>
      <w:r w:rsidRPr="00CC4738">
        <w:rPr>
          <w:rFonts w:ascii="Times New Roman" w:hAnsi="Times New Roman"/>
          <w:sz w:val="24"/>
        </w:rPr>
        <w:lastRenderedPageBreak/>
        <w:t xml:space="preserve">but stage 3 is inactive, stage 4 will be made extinct as an older stage cannot exist without transitioning through a younger one. After getting rid of all the gaps in stages, the remaining species are checked for capabilities of reproduction. In the example of species X, if the reproductive threshold were to be stage 2, then the species would survive as stage 2 can be attained in its current environment. However, if the minimum reproductive threshold were to be greater than 2, the entire species would be made extinct as it will not be able to reproduce. Secondary extinctions </w:t>
      </w:r>
      <w:del w:id="183" w:author="Microsoft Office User" w:date="2021-03-25T08:21:00Z">
        <w:r w:rsidRPr="00CC4738" w:rsidDel="00DE20B9">
          <w:rPr>
            <w:rFonts w:ascii="Times New Roman" w:hAnsi="Times New Roman"/>
            <w:sz w:val="24"/>
          </w:rPr>
          <w:delText xml:space="preserve">consist </w:delText>
        </w:r>
      </w:del>
      <w:ins w:id="184" w:author="Microsoft Office User" w:date="2021-03-25T08:21:00Z">
        <w:r w:rsidR="00DE20B9">
          <w:rPr>
            <w:rFonts w:ascii="Times New Roman" w:hAnsi="Times New Roman"/>
            <w:sz w:val="24"/>
          </w:rPr>
          <w:t>are calculated as</w:t>
        </w:r>
      </w:ins>
      <w:del w:id="185" w:author="Microsoft Office User" w:date="2021-03-25T08:22:00Z">
        <w:r w:rsidRPr="00CC4738" w:rsidDel="00DE20B9">
          <w:rPr>
            <w:rFonts w:ascii="Times New Roman" w:hAnsi="Times New Roman"/>
            <w:sz w:val="24"/>
          </w:rPr>
          <w:delText>of</w:delText>
        </w:r>
      </w:del>
      <w:r w:rsidRPr="00CC4738">
        <w:rPr>
          <w:rFonts w:ascii="Times New Roman" w:hAnsi="Times New Roman"/>
          <w:sz w:val="24"/>
        </w:rPr>
        <w:t xml:space="preserve"> all the species that die out due to the loss of resources after primary extinctions. Out of all the species that survive after the wave of primary extinctions, the same check is run through the ecosystem again to simulate secondary extinctions. Considering the possibility that there could be a third wave of extinctions, an iteration function has been added to the ecosystem model that can simulate multiple iterations of secondary extinctions</w:t>
      </w:r>
      <w:ins w:id="186" w:author="Microsoft Office User" w:date="2021-03-25T08:22:00Z">
        <w:r w:rsidR="00DE20B9">
          <w:rPr>
            <w:rFonts w:ascii="Times New Roman" w:hAnsi="Times New Roman"/>
            <w:sz w:val="24"/>
          </w:rPr>
          <w:t xml:space="preserve"> between discrete migration events.</w:t>
        </w:r>
      </w:ins>
      <w:del w:id="187" w:author="Microsoft Office User" w:date="2021-03-25T08:22:00Z">
        <w:r w:rsidRPr="00CC4738" w:rsidDel="00DE20B9">
          <w:rPr>
            <w:rFonts w:ascii="Times New Roman" w:hAnsi="Times New Roman"/>
            <w:sz w:val="24"/>
          </w:rPr>
          <w:delText>,</w:delText>
        </w:r>
      </w:del>
      <w:r w:rsidRPr="00CC4738">
        <w:rPr>
          <w:rFonts w:ascii="Times New Roman" w:hAnsi="Times New Roman"/>
          <w:sz w:val="24"/>
        </w:rPr>
        <w:t xml:space="preserve"> </w:t>
      </w:r>
      <w:del w:id="188" w:author="Microsoft Office User" w:date="2021-03-25T08:22:00Z">
        <w:r w:rsidRPr="00CC4738" w:rsidDel="00DE20B9">
          <w:rPr>
            <w:rFonts w:ascii="Times New Roman" w:hAnsi="Times New Roman"/>
            <w:sz w:val="24"/>
          </w:rPr>
          <w:delText xml:space="preserve">and the </w:delText>
        </w:r>
      </w:del>
      <w:ins w:id="189" w:author="Microsoft Office User" w:date="2021-03-25T08:22:00Z">
        <w:r w:rsidR="00DE20B9">
          <w:rPr>
            <w:rFonts w:ascii="Times New Roman" w:hAnsi="Times New Roman"/>
            <w:sz w:val="24"/>
          </w:rPr>
          <w:t xml:space="preserve">The </w:t>
        </w:r>
      </w:ins>
      <w:r w:rsidRPr="00CC4738">
        <w:rPr>
          <w:rFonts w:ascii="Times New Roman" w:hAnsi="Times New Roman"/>
          <w:sz w:val="24"/>
        </w:rPr>
        <w:t xml:space="preserve">default </w:t>
      </w:r>
      <w:del w:id="190" w:author="Microsoft Office User" w:date="2021-03-25T08:22:00Z">
        <w:r w:rsidRPr="00CC4738" w:rsidDel="00DE20B9">
          <w:rPr>
            <w:rFonts w:ascii="Times New Roman" w:hAnsi="Times New Roman"/>
            <w:sz w:val="24"/>
          </w:rPr>
          <w:delText xml:space="preserve">value </w:delText>
        </w:r>
      </w:del>
      <w:ins w:id="191" w:author="Microsoft Office User" w:date="2021-03-25T08:22:00Z">
        <w:r w:rsidR="00DE20B9">
          <w:rPr>
            <w:rFonts w:ascii="Times New Roman" w:hAnsi="Times New Roman"/>
            <w:sz w:val="24"/>
          </w:rPr>
          <w:t xml:space="preserve">number of iterations </w:t>
        </w:r>
      </w:ins>
      <w:r w:rsidRPr="00CC4738">
        <w:rPr>
          <w:rFonts w:ascii="Times New Roman" w:hAnsi="Times New Roman"/>
          <w:sz w:val="24"/>
        </w:rPr>
        <w:t>has been set to 1.</w:t>
      </w:r>
    </w:p>
    <w:p w14:paraId="1D28EAE0" w14:textId="147DB49E" w:rsidR="008C0D17" w:rsidDel="00DE20B9" w:rsidRDefault="008C0D17" w:rsidP="008C0D17">
      <w:pPr>
        <w:pStyle w:val="ListParagraph"/>
        <w:numPr>
          <w:ilvl w:val="2"/>
          <w:numId w:val="4"/>
        </w:numPr>
        <w:spacing w:line="480" w:lineRule="auto"/>
        <w:rPr>
          <w:del w:id="192" w:author="Microsoft Office User" w:date="2021-03-25T08:20:00Z"/>
          <w:rFonts w:ascii="Times New Roman" w:hAnsi="Times New Roman"/>
          <w:b/>
          <w:bCs/>
          <w:sz w:val="32"/>
          <w:szCs w:val="32"/>
        </w:rPr>
      </w:pPr>
      <w:commentRangeStart w:id="193"/>
      <w:del w:id="194" w:author="Microsoft Office User" w:date="2021-03-25T08:20:00Z">
        <w:r w:rsidDel="00DE20B9">
          <w:rPr>
            <w:rFonts w:ascii="Times New Roman" w:hAnsi="Times New Roman"/>
            <w:b/>
            <w:bCs/>
            <w:sz w:val="32"/>
            <w:szCs w:val="32"/>
          </w:rPr>
          <w:delText xml:space="preserve"> MIGRATION</w:delText>
        </w:r>
      </w:del>
    </w:p>
    <w:p w14:paraId="21D8F605" w14:textId="0CC2DB7E" w:rsidR="00636CF4" w:rsidDel="00DE20B9" w:rsidRDefault="008C0D17" w:rsidP="00060E85">
      <w:pPr>
        <w:spacing w:line="480" w:lineRule="auto"/>
        <w:ind w:firstLine="720"/>
        <w:rPr>
          <w:del w:id="195" w:author="Microsoft Office User" w:date="2021-03-25T08:20:00Z"/>
          <w:rFonts w:ascii="Times New Roman" w:hAnsi="Times New Roman"/>
          <w:sz w:val="24"/>
        </w:rPr>
      </w:pPr>
      <w:del w:id="196" w:author="Microsoft Office User" w:date="2021-03-25T08:20:00Z">
        <w:r w:rsidRPr="008C0D17" w:rsidDel="00DE20B9">
          <w:rPr>
            <w:rFonts w:ascii="Times New Roman" w:hAnsi="Times New Roman"/>
            <w:sz w:val="24"/>
          </w:rPr>
          <w:delText xml:space="preserve">At every constant time t, </w:delText>
        </w:r>
      </w:del>
      <w:del w:id="197" w:author="Microsoft Office User" w:date="2021-03-25T08:18:00Z">
        <w:r w:rsidRPr="00010504" w:rsidDel="00010504">
          <w:rPr>
            <w:rFonts w:ascii="Times New Roman" w:hAnsi="Times New Roman"/>
            <w:i/>
            <w:iCs/>
            <w:sz w:val="24"/>
            <w:rPrChange w:id="198" w:author="Microsoft Office User" w:date="2021-03-25T08:18:00Z">
              <w:rPr>
                <w:rFonts w:ascii="Times New Roman" w:hAnsi="Times New Roman"/>
                <w:sz w:val="24"/>
              </w:rPr>
            </w:rPrChange>
          </w:rPr>
          <w:delText xml:space="preserve">a constant number </w:delText>
        </w:r>
      </w:del>
      <w:del w:id="199" w:author="Microsoft Office User" w:date="2021-03-25T08:20:00Z">
        <w:r w:rsidRPr="00010504" w:rsidDel="00DE20B9">
          <w:rPr>
            <w:rFonts w:ascii="Times New Roman" w:hAnsi="Times New Roman"/>
            <w:i/>
            <w:iCs/>
            <w:sz w:val="24"/>
            <w:rPrChange w:id="200" w:author="Microsoft Office User" w:date="2021-03-25T08:18:00Z">
              <w:rPr>
                <w:rFonts w:ascii="Times New Roman" w:hAnsi="Times New Roman"/>
                <w:sz w:val="24"/>
              </w:rPr>
            </w:rPrChange>
          </w:rPr>
          <w:delText>n</w:delText>
        </w:r>
        <w:r w:rsidRPr="008C0D17" w:rsidDel="00DE20B9">
          <w:rPr>
            <w:rFonts w:ascii="Times New Roman" w:hAnsi="Times New Roman"/>
            <w:sz w:val="24"/>
          </w:rPr>
          <w:delText xml:space="preserve"> species are randomly </w:delText>
        </w:r>
      </w:del>
      <w:del w:id="201" w:author="Microsoft Office User" w:date="2021-03-25T08:19:00Z">
        <w:r w:rsidRPr="008C0D17" w:rsidDel="00010504">
          <w:rPr>
            <w:rFonts w:ascii="Times New Roman" w:hAnsi="Times New Roman"/>
            <w:sz w:val="24"/>
          </w:rPr>
          <w:delText xml:space="preserve">picked </w:delText>
        </w:r>
      </w:del>
      <w:del w:id="202" w:author="Microsoft Office User" w:date="2021-03-25T08:20:00Z">
        <w:r w:rsidRPr="008C0D17" w:rsidDel="00DE20B9">
          <w:rPr>
            <w:rFonts w:ascii="Times New Roman" w:hAnsi="Times New Roman"/>
            <w:sz w:val="24"/>
          </w:rPr>
          <w:delText xml:space="preserve">from the Mainland and placed in the Island. After the migration, primary extinctions, and a constant m number of secondary extinctions are calculated, and the resulting population data is logged into the Island’s ecosystem. This can be repeated multiple times until the </w:delText>
        </w:r>
      </w:del>
      <w:del w:id="203" w:author="Microsoft Office User" w:date="2021-03-25T08:19:00Z">
        <w:r w:rsidRPr="008C0D17" w:rsidDel="00DE20B9">
          <w:rPr>
            <w:rFonts w:ascii="Times New Roman" w:hAnsi="Times New Roman"/>
            <w:sz w:val="24"/>
          </w:rPr>
          <w:delText>demographics of the Island become identical to that</w:delText>
        </w:r>
      </w:del>
      <w:del w:id="204" w:author="Microsoft Office User" w:date="2021-03-25T08:20:00Z">
        <w:r w:rsidRPr="008C0D17" w:rsidDel="00DE20B9">
          <w:rPr>
            <w:rFonts w:ascii="Times New Roman" w:hAnsi="Times New Roman"/>
            <w:sz w:val="24"/>
          </w:rPr>
          <w:delText xml:space="preserve"> of the Mainland.</w:delText>
        </w:r>
        <w:commentRangeEnd w:id="193"/>
        <w:r w:rsidR="00010504" w:rsidDel="00DE20B9">
          <w:rPr>
            <w:rStyle w:val="CommentReference"/>
          </w:rPr>
          <w:commentReference w:id="193"/>
        </w:r>
      </w:del>
    </w:p>
    <w:p w14:paraId="6B262E3F" w14:textId="77777777" w:rsidR="00060E85" w:rsidDel="00DE20B9" w:rsidRDefault="00060E85" w:rsidP="00060E85">
      <w:pPr>
        <w:spacing w:line="480" w:lineRule="auto"/>
        <w:ind w:firstLine="720"/>
        <w:rPr>
          <w:del w:id="205" w:author="Microsoft Office User" w:date="2021-03-25T08:23:00Z"/>
          <w:rFonts w:ascii="Times New Roman" w:hAnsi="Times New Roman"/>
          <w:sz w:val="24"/>
        </w:rPr>
      </w:pPr>
    </w:p>
    <w:p w14:paraId="142E95B2" w14:textId="6C207B24" w:rsidR="00D91836" w:rsidDel="00DE20B9" w:rsidRDefault="00D91836" w:rsidP="00DE20B9">
      <w:pPr>
        <w:spacing w:line="480" w:lineRule="auto"/>
        <w:ind w:firstLine="0"/>
        <w:rPr>
          <w:del w:id="206" w:author="Microsoft Office User" w:date="2021-03-25T08:23:00Z"/>
          <w:rFonts w:ascii="Times New Roman" w:hAnsi="Times New Roman"/>
          <w:sz w:val="24"/>
        </w:rPr>
        <w:pPrChange w:id="207" w:author="Microsoft Office User" w:date="2021-03-25T08:23:00Z">
          <w:pPr>
            <w:spacing w:line="480" w:lineRule="auto"/>
            <w:ind w:firstLine="720"/>
          </w:pPr>
        </w:pPrChange>
      </w:pPr>
    </w:p>
    <w:p w14:paraId="5A319392" w14:textId="3520F855" w:rsidR="00D91836" w:rsidDel="00DE20B9" w:rsidRDefault="00D91836" w:rsidP="00DE20B9">
      <w:pPr>
        <w:spacing w:line="480" w:lineRule="auto"/>
        <w:ind w:firstLine="0"/>
        <w:rPr>
          <w:del w:id="208" w:author="Microsoft Office User" w:date="2021-03-25T08:23:00Z"/>
          <w:rFonts w:ascii="Times New Roman" w:hAnsi="Times New Roman"/>
          <w:sz w:val="24"/>
        </w:rPr>
        <w:pPrChange w:id="209" w:author="Microsoft Office User" w:date="2021-03-25T08:23:00Z">
          <w:pPr>
            <w:spacing w:line="480" w:lineRule="auto"/>
            <w:ind w:firstLine="720"/>
          </w:pPr>
        </w:pPrChange>
      </w:pPr>
    </w:p>
    <w:p w14:paraId="3AF733F0" w14:textId="4CE3B037" w:rsidR="00D91836" w:rsidDel="00DE20B9" w:rsidRDefault="00D91836" w:rsidP="00DE20B9">
      <w:pPr>
        <w:spacing w:line="480" w:lineRule="auto"/>
        <w:ind w:firstLine="0"/>
        <w:rPr>
          <w:del w:id="210" w:author="Microsoft Office User" w:date="2021-03-25T08:23:00Z"/>
          <w:rFonts w:ascii="Times New Roman" w:hAnsi="Times New Roman"/>
          <w:sz w:val="24"/>
        </w:rPr>
        <w:pPrChange w:id="211" w:author="Microsoft Office User" w:date="2021-03-25T08:23:00Z">
          <w:pPr>
            <w:spacing w:line="480" w:lineRule="auto"/>
            <w:ind w:firstLine="720"/>
          </w:pPr>
        </w:pPrChange>
      </w:pPr>
    </w:p>
    <w:p w14:paraId="3890473E" w14:textId="77777777" w:rsidR="00D91836" w:rsidRPr="00060E85" w:rsidRDefault="00D91836" w:rsidP="00DE20B9">
      <w:pPr>
        <w:spacing w:line="480" w:lineRule="auto"/>
        <w:ind w:firstLine="0"/>
        <w:rPr>
          <w:rFonts w:ascii="Times New Roman" w:hAnsi="Times New Roman"/>
          <w:sz w:val="24"/>
        </w:rPr>
        <w:pPrChange w:id="212" w:author="Microsoft Office User" w:date="2021-03-25T08:23:00Z">
          <w:pPr>
            <w:spacing w:line="480" w:lineRule="auto"/>
            <w:ind w:firstLine="720"/>
          </w:pPr>
        </w:pPrChange>
      </w:pPr>
    </w:p>
    <w:p w14:paraId="79701DBD" w14:textId="1C984EB8" w:rsidR="00F14504" w:rsidRPr="006E63E5" w:rsidRDefault="001A049B" w:rsidP="006E63E5">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VARIED INTERAC</w:t>
      </w:r>
      <w:r w:rsidR="006E63E5">
        <w:rPr>
          <w:rFonts w:ascii="Times New Roman" w:hAnsi="Times New Roman"/>
          <w:b/>
          <w:bCs/>
          <w:sz w:val="32"/>
          <w:szCs w:val="32"/>
        </w:rPr>
        <w:t xml:space="preserve">TION </w:t>
      </w:r>
      <w:del w:id="213" w:author="Microsoft Office User" w:date="2021-03-23T17:44:00Z">
        <w:r w:rsidR="006E63E5" w:rsidDel="00150B11">
          <w:rPr>
            <w:rFonts w:ascii="Times New Roman" w:hAnsi="Times New Roman"/>
            <w:b/>
            <w:bCs/>
            <w:sz w:val="32"/>
            <w:szCs w:val="32"/>
          </w:rPr>
          <w:delText>ECOSYSTEMS</w:delText>
        </w:r>
      </w:del>
      <w:ins w:id="214" w:author="Microsoft Office User" w:date="2021-03-23T17:44:00Z">
        <w:r w:rsidR="00150B11">
          <w:rPr>
            <w:rFonts w:ascii="Times New Roman" w:hAnsi="Times New Roman"/>
            <w:b/>
            <w:bCs/>
            <w:sz w:val="32"/>
            <w:szCs w:val="32"/>
          </w:rPr>
          <w:t>TYPES</w:t>
        </w:r>
      </w:ins>
    </w:p>
    <w:p w14:paraId="1316F95B" w14:textId="219C3EC1" w:rsidR="00C14A4E" w:rsidRPr="00334A70" w:rsidRDefault="00C14A4E" w:rsidP="001C40AB">
      <w:pPr>
        <w:spacing w:line="480" w:lineRule="auto"/>
        <w:ind w:firstLine="0"/>
        <w:rPr>
          <w:rFonts w:ascii="Times New Roman" w:hAnsi="Times New Roman"/>
          <w:sz w:val="24"/>
        </w:rPr>
      </w:pPr>
      <w:r w:rsidRPr="00334A70">
        <w:rPr>
          <w:rFonts w:ascii="Times New Roman" w:hAnsi="Times New Roman"/>
          <w:sz w:val="24"/>
        </w:rPr>
        <w:tab/>
        <w:t>The model</w:t>
      </w:r>
      <w:ins w:id="215" w:author="Microsoft Office User" w:date="2021-03-25T08:23:00Z">
        <w:r w:rsidR="00DE20B9">
          <w:rPr>
            <w:rFonts w:ascii="Times New Roman" w:hAnsi="Times New Roman"/>
            <w:sz w:val="24"/>
          </w:rPr>
          <w:t xml:space="preserve"> of community assembly with varying proportion of ecological interaction type</w:t>
        </w:r>
      </w:ins>
      <w:del w:id="216" w:author="Microsoft Office User" w:date="2021-03-25T08:23:00Z">
        <w:r w:rsidRPr="00334A70" w:rsidDel="00DE20B9">
          <w:rPr>
            <w:rFonts w:ascii="Times New Roman" w:hAnsi="Times New Roman"/>
            <w:sz w:val="24"/>
          </w:rPr>
          <w:delText xml:space="preserve"> constructed</w:delText>
        </w:r>
      </w:del>
      <w:r w:rsidRPr="00334A70">
        <w:rPr>
          <w:rFonts w:ascii="Times New Roman" w:hAnsi="Times New Roman"/>
          <w:sz w:val="24"/>
        </w:rPr>
        <w:t xml:space="preserve"> closely follows that </w:t>
      </w:r>
      <w:r w:rsidR="00A567EB">
        <w:rPr>
          <w:rFonts w:ascii="Times New Roman" w:hAnsi="Times New Roman"/>
          <w:sz w:val="24"/>
        </w:rPr>
        <w:t xml:space="preserve">used in </w:t>
      </w:r>
      <w:r w:rsidR="0080697A">
        <w:rPr>
          <w:rFonts w:ascii="Times New Roman" w:hAnsi="Times New Roman"/>
          <w:sz w:val="24"/>
        </w:rPr>
        <w:t xml:space="preserve">the </w:t>
      </w:r>
      <w:r w:rsidRPr="00334A70">
        <w:rPr>
          <w:rFonts w:ascii="Times New Roman" w:hAnsi="Times New Roman"/>
          <w:sz w:val="24"/>
        </w:rPr>
        <w:t xml:space="preserve">Qian </w:t>
      </w:r>
      <w:r w:rsidR="00A567EB">
        <w:rPr>
          <w:rFonts w:ascii="Times New Roman" w:hAnsi="Times New Roman"/>
          <w:sz w:val="24"/>
        </w:rPr>
        <w:t>(</w:t>
      </w:r>
      <w:r w:rsidRPr="00334A70">
        <w:rPr>
          <w:rFonts w:ascii="Times New Roman" w:hAnsi="Times New Roman"/>
          <w:sz w:val="24"/>
        </w:rPr>
        <w:t>2019</w:t>
      </w:r>
      <w:r w:rsidR="00A567EB">
        <w:rPr>
          <w:rFonts w:ascii="Times New Roman" w:hAnsi="Times New Roman"/>
          <w:sz w:val="24"/>
        </w:rPr>
        <w:t>)</w:t>
      </w:r>
      <w:r w:rsidR="0080697A">
        <w:rPr>
          <w:rFonts w:ascii="Times New Roman" w:hAnsi="Times New Roman"/>
          <w:sz w:val="24"/>
        </w:rPr>
        <w:t xml:space="preserve"> paper on community assembly</w:t>
      </w:r>
      <w:r w:rsidRPr="00334A70">
        <w:rPr>
          <w:rFonts w:ascii="Times New Roman" w:hAnsi="Times New Roman"/>
          <w:sz w:val="24"/>
        </w:rPr>
        <w:t xml:space="preserve">. Consider a community of </w:t>
      </w:r>
      <w:r w:rsidRPr="00887C5A">
        <w:rPr>
          <w:rFonts w:ascii="Times New Roman" w:hAnsi="Times New Roman"/>
          <w:i/>
          <w:iCs/>
          <w:sz w:val="24"/>
        </w:rPr>
        <w:t>N</w:t>
      </w:r>
      <w:r w:rsidRPr="00334A70">
        <w:rPr>
          <w:rFonts w:ascii="Times New Roman" w:hAnsi="Times New Roman"/>
          <w:sz w:val="24"/>
        </w:rPr>
        <w:t xml:space="preserve"> species. Th</w:t>
      </w:r>
      <w:r w:rsidR="00C025F0">
        <w:rPr>
          <w:rFonts w:ascii="Times New Roman" w:hAnsi="Times New Roman"/>
          <w:sz w:val="24"/>
        </w:rPr>
        <w:t>e</w:t>
      </w:r>
      <w:r w:rsidRPr="00334A70">
        <w:rPr>
          <w:rFonts w:ascii="Times New Roman" w:hAnsi="Times New Roman"/>
          <w:sz w:val="24"/>
        </w:rPr>
        <w:t xml:space="preserve"> interactions of this community are represented as an </w:t>
      </w:r>
      <w:r w:rsidRPr="00887C5A">
        <w:rPr>
          <w:rFonts w:ascii="Times New Roman" w:hAnsi="Times New Roman"/>
          <w:i/>
          <w:iCs/>
          <w:sz w:val="24"/>
        </w:rPr>
        <w:t>N</w:t>
      </w:r>
      <w:r w:rsidRPr="00334A70">
        <w:rPr>
          <w:rFonts w:ascii="Times New Roman" w:hAnsi="Times New Roman"/>
          <w:sz w:val="24"/>
        </w:rPr>
        <w:t xml:space="preserve"> </w:t>
      </w:r>
      <w:r w:rsidR="00887C5A">
        <w:rPr>
          <w:rFonts w:ascii="Times New Roman" w:hAnsi="Times New Roman"/>
          <w:sz w:val="24"/>
        </w:rPr>
        <w:t>x</w:t>
      </w:r>
      <w:r w:rsidRPr="00334A70">
        <w:rPr>
          <w:rFonts w:ascii="Times New Roman" w:hAnsi="Times New Roman"/>
          <w:sz w:val="24"/>
        </w:rPr>
        <w:t xml:space="preserve"> </w:t>
      </w:r>
      <w:r w:rsidRPr="00887C5A">
        <w:rPr>
          <w:rFonts w:ascii="Times New Roman" w:hAnsi="Times New Roman"/>
          <w:i/>
          <w:iCs/>
          <w:sz w:val="24"/>
        </w:rPr>
        <w:t>N</w:t>
      </w:r>
      <w:r w:rsidRPr="00334A70">
        <w:rPr>
          <w:rFonts w:ascii="Times New Roman" w:hAnsi="Times New Roman"/>
          <w:sz w:val="24"/>
        </w:rPr>
        <w:t xml:space="preserve"> matrix </w:t>
      </w:r>
      <w:r w:rsidRPr="00646F93">
        <w:rPr>
          <w:rFonts w:ascii="Times New Roman" w:hAnsi="Times New Roman"/>
          <w:i/>
          <w:iCs/>
          <w:sz w:val="24"/>
        </w:rPr>
        <w:t>A</w:t>
      </w:r>
      <w:r w:rsidRPr="00334A70">
        <w:rPr>
          <w:rFonts w:ascii="Times New Roman" w:hAnsi="Times New Roman"/>
          <w:sz w:val="24"/>
        </w:rPr>
        <w:t xml:space="preserve">. The diagonals of </w:t>
      </w:r>
      <w:r w:rsidRPr="00646F93">
        <w:rPr>
          <w:rFonts w:ascii="Times New Roman" w:hAnsi="Times New Roman"/>
          <w:i/>
          <w:iCs/>
          <w:sz w:val="24"/>
        </w:rPr>
        <w:t>A</w:t>
      </w:r>
      <w:r w:rsidRPr="00334A70">
        <w:rPr>
          <w:rFonts w:ascii="Times New Roman" w:hAnsi="Times New Roman"/>
          <w:sz w:val="24"/>
        </w:rPr>
        <w:t xml:space="preserve"> are set to zero, to signify self-regulation. Each cell in the lower triangle is populated with a true or false value based on probability </w:t>
      </w:r>
      <w:r w:rsidRPr="00646F93">
        <w:rPr>
          <w:rFonts w:ascii="Times New Roman" w:hAnsi="Times New Roman"/>
          <w:i/>
          <w:iCs/>
          <w:sz w:val="24"/>
        </w:rPr>
        <w:t>C</w:t>
      </w:r>
      <w:r w:rsidRPr="00334A70">
        <w:rPr>
          <w:rFonts w:ascii="Times New Roman" w:hAnsi="Times New Roman"/>
          <w:sz w:val="24"/>
        </w:rPr>
        <w:t xml:space="preserve">, the </w:t>
      </w:r>
      <w:proofErr w:type="spellStart"/>
      <w:r w:rsidRPr="00334A70">
        <w:rPr>
          <w:rFonts w:ascii="Times New Roman" w:hAnsi="Times New Roman"/>
          <w:sz w:val="24"/>
        </w:rPr>
        <w:t>connectance</w:t>
      </w:r>
      <w:proofErr w:type="spellEnd"/>
      <w:r w:rsidRPr="00334A70">
        <w:rPr>
          <w:rFonts w:ascii="Times New Roman" w:hAnsi="Times New Roman"/>
          <w:sz w:val="24"/>
        </w:rPr>
        <w:t xml:space="preserve"> of the community. The lower triangle is then duplicated into the upper triangle, creating symmetrical intersections. Each of the intersections with true as their value become</w:t>
      </w:r>
      <w:ins w:id="217" w:author="Microsoft Office User" w:date="2021-03-25T08:24:00Z">
        <w:r w:rsidR="00DE20B9">
          <w:rPr>
            <w:rFonts w:ascii="Times New Roman" w:hAnsi="Times New Roman"/>
            <w:sz w:val="24"/>
          </w:rPr>
          <w:t xml:space="preserve"> species</w:t>
        </w:r>
      </w:ins>
      <w:r w:rsidRPr="00334A70">
        <w:rPr>
          <w:rFonts w:ascii="Times New Roman" w:hAnsi="Times New Roman"/>
          <w:sz w:val="24"/>
        </w:rPr>
        <w:t xml:space="preserve"> interactions between species </w:t>
      </w:r>
      <w:proofErr w:type="spellStart"/>
      <w:r w:rsidR="00E66FC6" w:rsidRPr="00646F93">
        <w:rPr>
          <w:rFonts w:ascii="Times New Roman" w:hAnsi="Times New Roman"/>
          <w:i/>
          <w:iCs/>
          <w:sz w:val="24"/>
        </w:rPr>
        <w:t>i</w:t>
      </w:r>
      <w:proofErr w:type="spellEnd"/>
      <w:r w:rsidR="00E66FC6">
        <w:rPr>
          <w:rFonts w:ascii="Times New Roman" w:hAnsi="Times New Roman"/>
          <w:sz w:val="24"/>
        </w:rPr>
        <w:t xml:space="preserve"> and </w:t>
      </w:r>
      <w:r w:rsidRPr="00646F93">
        <w:rPr>
          <w:rFonts w:ascii="Times New Roman" w:hAnsi="Times New Roman"/>
          <w:i/>
          <w:iCs/>
          <w:sz w:val="24"/>
        </w:rPr>
        <w:t>j</w:t>
      </w:r>
      <w:r w:rsidRPr="00334A70">
        <w:rPr>
          <w:rFonts w:ascii="Times New Roman" w:hAnsi="Times New Roman"/>
          <w:sz w:val="24"/>
        </w:rPr>
        <w:t xml:space="preserve">. The type of each of these interactions is then determined based on probability </w:t>
      </w:r>
      <w:proofErr w:type="spellStart"/>
      <w:r w:rsidRPr="00646F93">
        <w:rPr>
          <w:rFonts w:ascii="Times New Roman" w:hAnsi="Times New Roman"/>
          <w:i/>
          <w:iCs/>
          <w:sz w:val="24"/>
        </w:rPr>
        <w:t>p.e</w:t>
      </w:r>
      <w:proofErr w:type="spellEnd"/>
      <w:r w:rsidRPr="00334A70">
        <w:rPr>
          <w:rFonts w:ascii="Times New Roman" w:hAnsi="Times New Roman"/>
          <w:sz w:val="24"/>
        </w:rPr>
        <w:t xml:space="preserve">, </w:t>
      </w:r>
      <w:proofErr w:type="spellStart"/>
      <w:r w:rsidRPr="00646F93">
        <w:rPr>
          <w:rFonts w:ascii="Times New Roman" w:hAnsi="Times New Roman"/>
          <w:i/>
          <w:iCs/>
          <w:sz w:val="24"/>
        </w:rPr>
        <w:t>p.m</w:t>
      </w:r>
      <w:proofErr w:type="spellEnd"/>
      <w:r w:rsidRPr="00334A70">
        <w:rPr>
          <w:rFonts w:ascii="Times New Roman" w:hAnsi="Times New Roman"/>
          <w:sz w:val="24"/>
        </w:rPr>
        <w:t xml:space="preserve">, and </w:t>
      </w:r>
      <w:proofErr w:type="spellStart"/>
      <w:r w:rsidRPr="00646F93">
        <w:rPr>
          <w:rFonts w:ascii="Times New Roman" w:hAnsi="Times New Roman"/>
          <w:i/>
          <w:iCs/>
          <w:sz w:val="24"/>
        </w:rPr>
        <w:t>p.c</w:t>
      </w:r>
      <w:proofErr w:type="spellEnd"/>
      <w:r w:rsidRPr="00334A70">
        <w:rPr>
          <w:rFonts w:ascii="Times New Roman" w:hAnsi="Times New Roman"/>
          <w:sz w:val="24"/>
        </w:rPr>
        <w:t>:</w:t>
      </w:r>
      <w:del w:id="218" w:author="Microsoft Office User" w:date="2021-03-25T08:24:00Z">
        <w:r w:rsidRPr="00334A70" w:rsidDel="00DE20B9">
          <w:rPr>
            <w:rFonts w:ascii="Times New Roman" w:hAnsi="Times New Roman"/>
            <w:sz w:val="24"/>
          </w:rPr>
          <w:delText xml:space="preserve"> mutualism</w:delText>
        </w:r>
      </w:del>
      <w:r w:rsidRPr="00334A70">
        <w:rPr>
          <w:rFonts w:ascii="Times New Roman" w:hAnsi="Times New Roman"/>
          <w:sz w:val="24"/>
        </w:rPr>
        <w:t>, exploitation</w:t>
      </w:r>
      <w:ins w:id="219" w:author="Microsoft Office User" w:date="2021-03-25T08:24:00Z">
        <w:r w:rsidR="00DE20B9">
          <w:rPr>
            <w:rFonts w:ascii="Times New Roman" w:hAnsi="Times New Roman"/>
            <w:sz w:val="24"/>
          </w:rPr>
          <w:t>,</w:t>
        </w:r>
        <w:r w:rsidR="00DE20B9" w:rsidRPr="00DE20B9">
          <w:rPr>
            <w:rFonts w:ascii="Times New Roman" w:hAnsi="Times New Roman"/>
            <w:sz w:val="24"/>
          </w:rPr>
          <w:t xml:space="preserve"> </w:t>
        </w:r>
        <w:r w:rsidR="00DE20B9" w:rsidRPr="00334A70">
          <w:rPr>
            <w:rFonts w:ascii="Times New Roman" w:hAnsi="Times New Roman"/>
            <w:sz w:val="24"/>
          </w:rPr>
          <w:t>mutualism</w:t>
        </w:r>
      </w:ins>
      <w:r w:rsidRPr="00334A70">
        <w:rPr>
          <w:rFonts w:ascii="Times New Roman" w:hAnsi="Times New Roman"/>
          <w:sz w:val="24"/>
        </w:rPr>
        <w:t>, and c</w:t>
      </w:r>
      <w:r w:rsidR="00D170B7">
        <w:rPr>
          <w:rFonts w:ascii="Times New Roman" w:hAnsi="Times New Roman"/>
          <w:sz w:val="24"/>
        </w:rPr>
        <w:t xml:space="preserve">ompetition respectively, where the </w:t>
      </w:r>
      <w:r w:rsidR="00D170B7">
        <w:rPr>
          <w:rFonts w:ascii="Times New Roman" w:hAnsi="Times New Roman"/>
          <w:sz w:val="24"/>
        </w:rPr>
        <w:lastRenderedPageBreak/>
        <w:t xml:space="preserve">sum of these probabilities is </w:t>
      </w:r>
      <w:del w:id="220" w:author="Microsoft Office User" w:date="2021-03-25T08:24:00Z">
        <w:r w:rsidR="00D170B7" w:rsidDel="00DE20B9">
          <w:rPr>
            <w:rFonts w:ascii="Times New Roman" w:hAnsi="Times New Roman"/>
            <w:sz w:val="24"/>
          </w:rPr>
          <w:delText xml:space="preserve">equivalent to </w:delText>
        </w:r>
      </w:del>
      <w:r w:rsidR="00D170B7">
        <w:rPr>
          <w:rFonts w:ascii="Times New Roman" w:hAnsi="Times New Roman"/>
          <w:sz w:val="24"/>
        </w:rPr>
        <w:t>1.</w:t>
      </w:r>
      <w:r w:rsidRPr="00334A70">
        <w:rPr>
          <w:rFonts w:ascii="Times New Roman" w:hAnsi="Times New Roman"/>
          <w:sz w:val="24"/>
        </w:rPr>
        <w:t xml:space="preserve"> The weights of these interactions are then randomly drawn from a normal distribution of mean 1 and standard deviation 0.5. </w:t>
      </w:r>
      <w:ins w:id="221" w:author="Microsoft Office User" w:date="2021-03-25T08:25:00Z">
        <w:r w:rsidR="00DE20B9">
          <w:rPr>
            <w:rFonts w:ascii="Times New Roman" w:hAnsi="Times New Roman"/>
            <w:sz w:val="24"/>
          </w:rPr>
          <w:t>These weights are the strengths of the interactions between any pair of species.</w:t>
        </w:r>
      </w:ins>
      <w:r w:rsidRPr="00334A70">
        <w:rPr>
          <w:rFonts w:ascii="Times New Roman" w:hAnsi="Times New Roman"/>
          <w:sz w:val="24"/>
        </w:rPr>
        <w:t xml:space="preserve"> The signs of each side of the interaction are determined by the</w:t>
      </w:r>
      <w:ins w:id="222" w:author="Microsoft Office User" w:date="2021-03-25T08:25:00Z">
        <w:r w:rsidR="00DE20B9">
          <w:rPr>
            <w:rFonts w:ascii="Times New Roman" w:hAnsi="Times New Roman"/>
            <w:sz w:val="24"/>
          </w:rPr>
          <w:t xml:space="preserve"> interaction</w:t>
        </w:r>
      </w:ins>
      <w:r w:rsidRPr="00334A70">
        <w:rPr>
          <w:rFonts w:ascii="Times New Roman" w:hAnsi="Times New Roman"/>
          <w:sz w:val="24"/>
        </w:rPr>
        <w:t xml:space="preserve"> type. Competition results in negative weights for both parties, exploitation results in a positive weight for one randomly selected party and a negative for the other, and mutualism results in positive weights for both parties.</w:t>
      </w:r>
      <w:r w:rsidR="00BC629A">
        <w:rPr>
          <w:rFonts w:ascii="Times New Roman" w:hAnsi="Times New Roman"/>
          <w:sz w:val="24"/>
        </w:rPr>
        <w:t xml:space="preserve"> This yields a random model community, similar to </w:t>
      </w:r>
      <w:r w:rsidR="001D14D9">
        <w:rPr>
          <w:rFonts w:ascii="Times New Roman" w:hAnsi="Times New Roman"/>
          <w:sz w:val="24"/>
        </w:rPr>
        <w:t xml:space="preserve">that use in </w:t>
      </w:r>
      <w:r w:rsidR="00BC629A">
        <w:rPr>
          <w:rFonts w:ascii="Times New Roman" w:hAnsi="Times New Roman"/>
          <w:sz w:val="24"/>
        </w:rPr>
        <w:t>May’s</w:t>
      </w:r>
      <w:r w:rsidR="00C24FD7">
        <w:rPr>
          <w:rFonts w:ascii="Times New Roman" w:hAnsi="Times New Roman"/>
          <w:sz w:val="24"/>
        </w:rPr>
        <w:t xml:space="preserve"> </w:t>
      </w:r>
      <w:r w:rsidR="001D14D9">
        <w:rPr>
          <w:rFonts w:ascii="Times New Roman" w:hAnsi="Times New Roman"/>
          <w:sz w:val="24"/>
        </w:rPr>
        <w:t>(</w:t>
      </w:r>
      <w:r w:rsidR="00C24FD7">
        <w:rPr>
          <w:rFonts w:ascii="Times New Roman" w:hAnsi="Times New Roman"/>
          <w:sz w:val="24"/>
        </w:rPr>
        <w:t>1972</w:t>
      </w:r>
      <w:r w:rsidR="001D14D9">
        <w:rPr>
          <w:rFonts w:ascii="Times New Roman" w:hAnsi="Times New Roman"/>
          <w:sz w:val="24"/>
        </w:rPr>
        <w:t>)</w:t>
      </w:r>
      <w:r w:rsidR="00C24FD7">
        <w:rPr>
          <w:rFonts w:ascii="Times New Roman" w:hAnsi="Times New Roman"/>
          <w:sz w:val="24"/>
        </w:rPr>
        <w:t xml:space="preserve"> approach.</w:t>
      </w:r>
    </w:p>
    <w:p w14:paraId="7368DF3D" w14:textId="21227309" w:rsidR="00C14A4E" w:rsidRDefault="00DE20B9" w:rsidP="00DE20B9">
      <w:pPr>
        <w:spacing w:line="480" w:lineRule="auto"/>
        <w:rPr>
          <w:ins w:id="223" w:author="Microsoft Office User" w:date="2021-03-25T08:26:00Z"/>
          <w:rFonts w:ascii="Times New Roman" w:hAnsi="Times New Roman"/>
          <w:sz w:val="24"/>
        </w:rPr>
        <w:pPrChange w:id="224" w:author="Microsoft Office User" w:date="2021-03-25T08:27:00Z">
          <w:pPr>
            <w:spacing w:line="480" w:lineRule="auto"/>
            <w:ind w:firstLine="0"/>
          </w:pPr>
        </w:pPrChange>
      </w:pPr>
      <w:r w:rsidRPr="00EA3315">
        <w:rPr>
          <w:rFonts w:ascii="Times New Roman" w:hAnsi="Times New Roman"/>
          <w:noProof/>
          <w:sz w:val="24"/>
        </w:rPr>
        <w:drawing>
          <wp:anchor distT="0" distB="0" distL="114300" distR="114300" simplePos="0" relativeHeight="251483136" behindDoc="1" locked="0" layoutInCell="1" allowOverlap="1" wp14:anchorId="4CF3101E" wp14:editId="6670D1D8">
            <wp:simplePos x="0" y="0"/>
            <wp:positionH relativeFrom="column">
              <wp:posOffset>-26035</wp:posOffset>
            </wp:positionH>
            <wp:positionV relativeFrom="paragraph">
              <wp:posOffset>1477645</wp:posOffset>
            </wp:positionV>
            <wp:extent cx="5731510" cy="589280"/>
            <wp:effectExtent l="0" t="0" r="2540" b="1270"/>
            <wp:wrapTight wrapText="bothSides">
              <wp:wrapPolygon edited="0">
                <wp:start x="0" y="0"/>
                <wp:lineTo x="0" y="20948"/>
                <wp:lineTo x="21538" y="2094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89280"/>
                    </a:xfrm>
                    <a:prstGeom prst="rect">
                      <a:avLst/>
                    </a:prstGeom>
                  </pic:spPr>
                </pic:pic>
              </a:graphicData>
            </a:graphic>
            <wp14:sizeRelH relativeFrom="page">
              <wp14:pctWidth>0</wp14:pctWidth>
            </wp14:sizeRelH>
            <wp14:sizeRelV relativeFrom="page">
              <wp14:pctHeight>0</wp14:pctHeight>
            </wp14:sizeRelV>
          </wp:anchor>
        </w:drawing>
      </w:r>
      <w:r w:rsidR="00C14A4E" w:rsidRPr="00334A70">
        <w:rPr>
          <w:rFonts w:ascii="Times New Roman" w:hAnsi="Times New Roman"/>
          <w:sz w:val="24"/>
        </w:rPr>
        <w:tab/>
        <w:t xml:space="preserve">Once </w:t>
      </w:r>
      <w:ins w:id="225" w:author="Microsoft Office User" w:date="2021-03-25T08:25:00Z">
        <w:r>
          <w:rPr>
            <w:rFonts w:ascii="Times New Roman" w:hAnsi="Times New Roman"/>
            <w:sz w:val="24"/>
          </w:rPr>
          <w:t xml:space="preserve">the community matrix </w:t>
        </w:r>
      </w:ins>
      <w:r w:rsidR="00C14A4E" w:rsidRPr="00D06C59">
        <w:rPr>
          <w:rFonts w:ascii="Times New Roman" w:hAnsi="Times New Roman"/>
          <w:i/>
          <w:iCs/>
          <w:sz w:val="24"/>
        </w:rPr>
        <w:t>A</w:t>
      </w:r>
      <w:r w:rsidR="00C14A4E" w:rsidRPr="00334A70">
        <w:rPr>
          <w:rFonts w:ascii="Times New Roman" w:hAnsi="Times New Roman"/>
          <w:sz w:val="24"/>
        </w:rPr>
        <w:t xml:space="preserve"> is constructed, the population dynamics of the community are simulated. We utilized Qian</w:t>
      </w:r>
      <w:r w:rsidR="008C0F30">
        <w:rPr>
          <w:rFonts w:ascii="Times New Roman" w:hAnsi="Times New Roman"/>
          <w:sz w:val="24"/>
        </w:rPr>
        <w:t>’s</w:t>
      </w:r>
      <w:r w:rsidR="00C14A4E" w:rsidRPr="00334A70">
        <w:rPr>
          <w:rFonts w:ascii="Times New Roman" w:hAnsi="Times New Roman"/>
          <w:sz w:val="24"/>
        </w:rPr>
        <w:t xml:space="preserve"> </w:t>
      </w:r>
      <w:r w:rsidR="00DA3EAF">
        <w:rPr>
          <w:rFonts w:ascii="Times New Roman" w:hAnsi="Times New Roman"/>
          <w:sz w:val="24"/>
        </w:rPr>
        <w:t>(</w:t>
      </w:r>
      <w:r w:rsidR="00C14A4E" w:rsidRPr="00334A70">
        <w:rPr>
          <w:rFonts w:ascii="Times New Roman" w:hAnsi="Times New Roman"/>
          <w:sz w:val="24"/>
        </w:rPr>
        <w:t>2019</w:t>
      </w:r>
      <w:r w:rsidR="00DA3EAF">
        <w:rPr>
          <w:rFonts w:ascii="Times New Roman" w:hAnsi="Times New Roman"/>
          <w:sz w:val="24"/>
        </w:rPr>
        <w:t>)</w:t>
      </w:r>
      <w:r w:rsidR="008C0F30">
        <w:rPr>
          <w:rFonts w:ascii="Times New Roman" w:hAnsi="Times New Roman"/>
          <w:sz w:val="24"/>
        </w:rPr>
        <w:t xml:space="preserve"> model equation</w:t>
      </w:r>
      <w:r w:rsidR="00C14A4E" w:rsidRPr="00334A70">
        <w:rPr>
          <w:rFonts w:ascii="Times New Roman" w:hAnsi="Times New Roman"/>
          <w:sz w:val="24"/>
        </w:rPr>
        <w:t>, which employs a</w:t>
      </w:r>
      <w:ins w:id="226" w:author="Microsoft Office User" w:date="2021-03-25T08:26:00Z">
        <w:r>
          <w:rPr>
            <w:rFonts w:ascii="Times New Roman" w:hAnsi="Times New Roman"/>
            <w:sz w:val="24"/>
          </w:rPr>
          <w:t xml:space="preserve"> modified </w:t>
        </w:r>
        <w:proofErr w:type="spellStart"/>
        <w:r>
          <w:rPr>
            <w:rFonts w:ascii="Times New Roman" w:hAnsi="Times New Roman"/>
            <w:sz w:val="24"/>
          </w:rPr>
          <w:t>Lotka</w:t>
        </w:r>
        <w:proofErr w:type="spellEnd"/>
        <w:r>
          <w:rPr>
            <w:rFonts w:ascii="Times New Roman" w:hAnsi="Times New Roman"/>
            <w:sz w:val="24"/>
          </w:rPr>
          <w:t>-Volterra-type model with</w:t>
        </w:r>
      </w:ins>
      <w:r w:rsidR="00C14A4E" w:rsidRPr="00334A70">
        <w:rPr>
          <w:rFonts w:ascii="Times New Roman" w:hAnsi="Times New Roman"/>
          <w:sz w:val="24"/>
        </w:rPr>
        <w:t xml:space="preserve"> </w:t>
      </w:r>
      <w:proofErr w:type="spellStart"/>
      <w:r w:rsidR="00C14A4E" w:rsidRPr="00334A70">
        <w:rPr>
          <w:rFonts w:ascii="Times New Roman" w:hAnsi="Times New Roman"/>
          <w:sz w:val="24"/>
        </w:rPr>
        <w:t>Hol</w:t>
      </w:r>
      <w:r w:rsidR="00656DE5">
        <w:rPr>
          <w:rFonts w:ascii="Times New Roman" w:hAnsi="Times New Roman"/>
          <w:sz w:val="24"/>
        </w:rPr>
        <w:t>ling</w:t>
      </w:r>
      <w:proofErr w:type="spellEnd"/>
      <w:r w:rsidR="00656DE5">
        <w:rPr>
          <w:rFonts w:ascii="Times New Roman" w:hAnsi="Times New Roman"/>
          <w:sz w:val="24"/>
        </w:rPr>
        <w:t xml:space="preserve"> Type 2 functional response</w:t>
      </w:r>
      <w:ins w:id="227" w:author="Microsoft Office User" w:date="2021-03-23T17:45:00Z">
        <w:r w:rsidR="00150B11">
          <w:rPr>
            <w:rFonts w:ascii="Times New Roman" w:hAnsi="Times New Roman"/>
            <w:sz w:val="24"/>
          </w:rPr>
          <w:t xml:space="preserve"> for exploitative and mutualistic interactions</w:t>
        </w:r>
      </w:ins>
      <w:r w:rsidR="00656DE5">
        <w:rPr>
          <w:rFonts w:ascii="Times New Roman" w:hAnsi="Times New Roman"/>
          <w:sz w:val="24"/>
        </w:rPr>
        <w:t>:</w:t>
      </w:r>
    </w:p>
    <w:p w14:paraId="40401825" w14:textId="75DAC228" w:rsidR="00DE20B9" w:rsidRPr="00334A70" w:rsidRDefault="00DE20B9" w:rsidP="00DE20B9">
      <w:pPr>
        <w:spacing w:line="480" w:lineRule="auto"/>
        <w:ind w:firstLine="0"/>
        <w:rPr>
          <w:rFonts w:ascii="Times New Roman" w:hAnsi="Times New Roman"/>
          <w:sz w:val="24"/>
        </w:rPr>
        <w:pPrChange w:id="228" w:author="Microsoft Office User" w:date="2021-03-25T08:26:00Z">
          <w:pPr>
            <w:spacing w:line="480" w:lineRule="auto"/>
          </w:pPr>
        </w:pPrChange>
      </w:pPr>
    </w:p>
    <w:p w14:paraId="23EE49C3" w14:textId="4A8E54BF" w:rsidR="00C14A4E" w:rsidRDefault="00656DE5" w:rsidP="001C40AB">
      <w:pPr>
        <w:spacing w:line="480" w:lineRule="auto"/>
        <w:ind w:firstLine="0"/>
        <w:rPr>
          <w:rFonts w:ascii="Times New Roman" w:hAnsi="Times New Roman"/>
          <w:sz w:val="24"/>
        </w:rPr>
      </w:pPr>
      <w:del w:id="229" w:author="Microsoft Office User" w:date="2021-03-25T08:26:00Z">
        <w:r w:rsidDel="00DE20B9">
          <w:rPr>
            <w:rFonts w:ascii="Times New Roman" w:hAnsi="Times New Roman"/>
            <w:sz w:val="24"/>
          </w:rPr>
          <w:delText>in which the</w:delText>
        </w:r>
        <w:r w:rsidR="00C14A4E" w:rsidRPr="00334A70" w:rsidDel="00DE20B9">
          <w:rPr>
            <w:rFonts w:ascii="Times New Roman" w:hAnsi="Times New Roman"/>
            <w:sz w:val="24"/>
          </w:rPr>
          <w:delText xml:space="preserve"> variables included are as follows: </w:delText>
        </w:r>
      </w:del>
      <w:r w:rsidR="00C14A4E" w:rsidRPr="00D06C59">
        <w:rPr>
          <w:rFonts w:ascii="Times New Roman" w:hAnsi="Times New Roman"/>
          <w:i/>
          <w:iCs/>
          <w:sz w:val="24"/>
        </w:rPr>
        <w:t>X</w:t>
      </w:r>
      <w:r w:rsidR="00C14A4E" w:rsidRPr="00D06C59">
        <w:rPr>
          <w:rFonts w:ascii="Times New Roman" w:hAnsi="Times New Roman"/>
          <w:i/>
          <w:iCs/>
          <w:sz w:val="24"/>
          <w:vertAlign w:val="subscript"/>
        </w:rPr>
        <w:t>i</w:t>
      </w:r>
      <w:r w:rsidR="00C14A4E" w:rsidRPr="00334A70">
        <w:rPr>
          <w:rFonts w:ascii="Times New Roman" w:hAnsi="Times New Roman"/>
          <w:sz w:val="24"/>
        </w:rPr>
        <w:t xml:space="preserve"> is population of species </w:t>
      </w:r>
      <w:proofErr w:type="spellStart"/>
      <w:r w:rsidR="00D06C59" w:rsidRPr="00D06C59">
        <w:rPr>
          <w:rFonts w:ascii="Times New Roman" w:hAnsi="Times New Roman"/>
          <w:i/>
          <w:iCs/>
          <w:sz w:val="24"/>
        </w:rPr>
        <w:t>i</w:t>
      </w:r>
      <w:proofErr w:type="spellEnd"/>
      <w:r w:rsidR="00C14A4E" w:rsidRPr="00334A70">
        <w:rPr>
          <w:rFonts w:ascii="Times New Roman" w:hAnsi="Times New Roman"/>
          <w:sz w:val="24"/>
        </w:rPr>
        <w:t xml:space="preserve">, </w:t>
      </w:r>
      <w:proofErr w:type="spellStart"/>
      <w:r w:rsidR="00D06C59" w:rsidRPr="00D06C59">
        <w:rPr>
          <w:rFonts w:ascii="Times New Roman" w:hAnsi="Times New Roman"/>
          <w:i/>
          <w:iCs/>
          <w:sz w:val="24"/>
        </w:rPr>
        <w:t>r</w:t>
      </w:r>
      <w:r w:rsidR="00D06C59" w:rsidRPr="00D06C59">
        <w:rPr>
          <w:rFonts w:ascii="Times New Roman" w:hAnsi="Times New Roman"/>
          <w:i/>
          <w:iCs/>
          <w:sz w:val="24"/>
          <w:vertAlign w:val="subscript"/>
        </w:rPr>
        <w:t>i</w:t>
      </w:r>
      <w:r w:rsidR="00D06C59" w:rsidRPr="00D06C59">
        <w:rPr>
          <w:rFonts w:ascii="Times New Roman" w:hAnsi="Times New Roman"/>
          <w:i/>
          <w:iCs/>
          <w:sz w:val="24"/>
          <w:vertAlign w:val="subscript"/>
        </w:rPr>
        <w:softHyphen/>
      </w:r>
      <w:proofErr w:type="spellEnd"/>
      <w:r w:rsidR="00C14A4E" w:rsidRPr="00334A70">
        <w:rPr>
          <w:rFonts w:ascii="Times New Roman" w:hAnsi="Times New Roman"/>
          <w:sz w:val="24"/>
        </w:rPr>
        <w:t xml:space="preserve"> is the intrinsic growth rate, </w:t>
      </w:r>
      <w:proofErr w:type="spellStart"/>
      <w:r w:rsidR="00C14A4E" w:rsidRPr="00D06C59">
        <w:rPr>
          <w:rFonts w:ascii="Times New Roman" w:hAnsi="Times New Roman"/>
          <w:i/>
          <w:iCs/>
          <w:sz w:val="24"/>
        </w:rPr>
        <w:t>a</w:t>
      </w:r>
      <w:r w:rsidR="00C14A4E" w:rsidRPr="00D06C59">
        <w:rPr>
          <w:rFonts w:ascii="Times New Roman" w:hAnsi="Times New Roman"/>
          <w:i/>
          <w:iCs/>
          <w:sz w:val="24"/>
          <w:vertAlign w:val="subscript"/>
        </w:rPr>
        <w:t>ij</w:t>
      </w:r>
      <w:proofErr w:type="spellEnd"/>
      <w:r w:rsidR="00C14A4E" w:rsidRPr="00334A70">
        <w:rPr>
          <w:rFonts w:ascii="Times New Roman" w:hAnsi="Times New Roman"/>
          <w:sz w:val="24"/>
        </w:rPr>
        <w:t xml:space="preserve"> is the interaction weight </w:t>
      </w:r>
      <w:r w:rsidR="00D06C59">
        <w:rPr>
          <w:rFonts w:ascii="Times New Roman" w:hAnsi="Times New Roman"/>
          <w:sz w:val="24"/>
        </w:rPr>
        <w:t xml:space="preserve">in matrix </w:t>
      </w:r>
      <w:r w:rsidR="00D06C59" w:rsidRPr="00D06C59">
        <w:rPr>
          <w:rFonts w:ascii="Times New Roman" w:hAnsi="Times New Roman"/>
          <w:i/>
          <w:iCs/>
          <w:sz w:val="24"/>
        </w:rPr>
        <w:t>A</w:t>
      </w:r>
      <w:r w:rsidR="00D06C59">
        <w:rPr>
          <w:rFonts w:ascii="Times New Roman" w:hAnsi="Times New Roman"/>
          <w:sz w:val="24"/>
        </w:rPr>
        <w:t xml:space="preserve"> </w:t>
      </w:r>
      <w:r w:rsidR="00C14A4E" w:rsidRPr="00334A70">
        <w:rPr>
          <w:rFonts w:ascii="Times New Roman" w:hAnsi="Times New Roman"/>
          <w:sz w:val="24"/>
        </w:rPr>
        <w:t xml:space="preserve">between species </w:t>
      </w:r>
      <w:proofErr w:type="spellStart"/>
      <w:r w:rsidR="00C14A4E" w:rsidRPr="00D06C59">
        <w:rPr>
          <w:rFonts w:ascii="Times New Roman" w:hAnsi="Times New Roman"/>
          <w:i/>
          <w:iCs/>
          <w:sz w:val="24"/>
        </w:rPr>
        <w:t>i</w:t>
      </w:r>
      <w:proofErr w:type="spellEnd"/>
      <w:r w:rsidR="00C14A4E" w:rsidRPr="00334A70">
        <w:rPr>
          <w:rFonts w:ascii="Times New Roman" w:hAnsi="Times New Roman"/>
          <w:sz w:val="24"/>
        </w:rPr>
        <w:t xml:space="preserve"> and </w:t>
      </w:r>
      <w:r w:rsidR="00C14A4E" w:rsidRPr="00D06C59">
        <w:rPr>
          <w:rFonts w:ascii="Times New Roman" w:hAnsi="Times New Roman"/>
          <w:i/>
          <w:iCs/>
          <w:sz w:val="24"/>
        </w:rPr>
        <w:t>j</w:t>
      </w:r>
      <w:r w:rsidR="00C14A4E" w:rsidRPr="00334A70">
        <w:rPr>
          <w:rFonts w:ascii="Times New Roman" w:hAnsi="Times New Roman"/>
          <w:sz w:val="24"/>
        </w:rPr>
        <w:t>,</w:t>
      </w:r>
      <w:r w:rsidR="00C14A4E" w:rsidRPr="00D06C59">
        <w:rPr>
          <w:rFonts w:ascii="Times New Roman" w:hAnsi="Times New Roman"/>
          <w:sz w:val="24"/>
        </w:rPr>
        <w:t xml:space="preserve"> </w:t>
      </w:r>
      <w:r w:rsidR="00C14A4E" w:rsidRPr="00D06C59">
        <w:rPr>
          <w:rFonts w:ascii="Times New Roman" w:hAnsi="Times New Roman"/>
          <w:i/>
          <w:iCs/>
          <w:sz w:val="24"/>
        </w:rPr>
        <w:t>h</w:t>
      </w:r>
      <w:r w:rsidR="00C14A4E" w:rsidRPr="00D06C59">
        <w:rPr>
          <w:rFonts w:ascii="Times New Roman" w:hAnsi="Times New Roman"/>
          <w:sz w:val="24"/>
        </w:rPr>
        <w:t xml:space="preserve"> </w:t>
      </w:r>
      <w:r w:rsidR="00C14A4E" w:rsidRPr="00334A70">
        <w:rPr>
          <w:rFonts w:ascii="Times New Roman" w:hAnsi="Times New Roman"/>
          <w:sz w:val="24"/>
        </w:rPr>
        <w:t xml:space="preserve">is the half saturation constant of the </w:t>
      </w:r>
      <w:ins w:id="230" w:author="Microsoft Office User" w:date="2021-03-25T08:27:00Z">
        <w:r w:rsidR="00DE20B9">
          <w:rPr>
            <w:rFonts w:ascii="Times New Roman" w:hAnsi="Times New Roman"/>
            <w:sz w:val="24"/>
          </w:rPr>
          <w:t xml:space="preserve">type 2 </w:t>
        </w:r>
      </w:ins>
      <w:r w:rsidR="00C14A4E" w:rsidRPr="00334A70">
        <w:rPr>
          <w:rFonts w:ascii="Times New Roman" w:hAnsi="Times New Roman"/>
          <w:sz w:val="24"/>
        </w:rPr>
        <w:t xml:space="preserve">functional response, </w:t>
      </w:r>
      <w:proofErr w:type="spellStart"/>
      <w:r w:rsidR="00D06C59" w:rsidRPr="00D06C59">
        <w:rPr>
          <w:rFonts w:ascii="Times New Roman" w:hAnsi="Times New Roman"/>
          <w:i/>
          <w:iCs/>
          <w:sz w:val="24"/>
        </w:rPr>
        <w:t>s</w:t>
      </w:r>
      <w:r w:rsidR="00D06C59" w:rsidRPr="00D06C59">
        <w:rPr>
          <w:rFonts w:ascii="Times New Roman" w:hAnsi="Times New Roman"/>
          <w:i/>
          <w:iCs/>
          <w:sz w:val="24"/>
          <w:vertAlign w:val="subscript"/>
        </w:rPr>
        <w:t>i</w:t>
      </w:r>
      <w:proofErr w:type="spellEnd"/>
      <w:r w:rsidR="00C14A4E" w:rsidRPr="00334A70">
        <w:rPr>
          <w:rFonts w:ascii="Times New Roman" w:hAnsi="Times New Roman"/>
          <w:sz w:val="24"/>
        </w:rPr>
        <w:t xml:space="preserve"> is the negative self-regulation term, and </w:t>
      </w:r>
      <w:r w:rsidR="00C14A4E" w:rsidRPr="00BF2889">
        <w:rPr>
          <w:rFonts w:ascii="Times New Roman" w:hAnsi="Times New Roman"/>
          <w:i/>
          <w:iCs/>
          <w:sz w:val="24"/>
        </w:rPr>
        <w:t>K</w:t>
      </w:r>
      <w:r w:rsidR="00C14A4E" w:rsidRPr="00BF2889">
        <w:rPr>
          <w:rFonts w:ascii="Times New Roman" w:hAnsi="Times New Roman"/>
          <w:i/>
          <w:iCs/>
          <w:sz w:val="24"/>
          <w:vertAlign w:val="subscript"/>
        </w:rPr>
        <w:t>i</w:t>
      </w:r>
      <w:r w:rsidR="00C14A4E" w:rsidRPr="00334A70">
        <w:rPr>
          <w:rFonts w:ascii="Times New Roman" w:hAnsi="Times New Roman"/>
          <w:sz w:val="24"/>
        </w:rPr>
        <w:t xml:space="preserve"> is the carrying capacity of the community. </w:t>
      </w:r>
      <w:r w:rsidR="00C14A4E" w:rsidRPr="00BF2889">
        <w:rPr>
          <w:rFonts w:ascii="Times New Roman" w:hAnsi="Times New Roman"/>
          <w:i/>
          <w:iCs/>
          <w:sz w:val="24"/>
        </w:rPr>
        <w:t>C</w:t>
      </w:r>
      <w:r w:rsidR="00C14A4E" w:rsidRPr="00334A70">
        <w:rPr>
          <w:rFonts w:ascii="Times New Roman" w:hAnsi="Times New Roman"/>
          <w:sz w:val="24"/>
        </w:rPr>
        <w:t xml:space="preserve">, </w:t>
      </w:r>
      <w:r w:rsidR="00C14A4E" w:rsidRPr="00BF2889">
        <w:rPr>
          <w:rFonts w:ascii="Times New Roman" w:hAnsi="Times New Roman"/>
          <w:i/>
          <w:iCs/>
          <w:sz w:val="24"/>
        </w:rPr>
        <w:t>M</w:t>
      </w:r>
      <w:r w:rsidR="00C14A4E" w:rsidRPr="00334A70">
        <w:rPr>
          <w:rFonts w:ascii="Times New Roman" w:hAnsi="Times New Roman"/>
          <w:sz w:val="24"/>
        </w:rPr>
        <w:t xml:space="preserve">, </w:t>
      </w:r>
      <w:r w:rsidR="00C14A4E" w:rsidRPr="00BF2889">
        <w:rPr>
          <w:rFonts w:ascii="Times New Roman" w:hAnsi="Times New Roman"/>
          <w:i/>
          <w:iCs/>
          <w:sz w:val="24"/>
        </w:rPr>
        <w:t>E</w:t>
      </w:r>
      <w:r w:rsidR="00C14A4E" w:rsidRPr="00BF2889">
        <w:rPr>
          <w:rFonts w:ascii="Times New Roman" w:hAnsi="Times New Roman"/>
          <w:i/>
          <w:iCs/>
          <w:sz w:val="24"/>
          <w:vertAlign w:val="superscript"/>
        </w:rPr>
        <w:t>+</w:t>
      </w:r>
      <w:r w:rsidR="00C14A4E" w:rsidRPr="00334A70">
        <w:rPr>
          <w:rFonts w:ascii="Times New Roman" w:hAnsi="Times New Roman"/>
          <w:sz w:val="24"/>
        </w:rPr>
        <w:t xml:space="preserve">, and </w:t>
      </w:r>
      <w:r w:rsidR="00C14A4E" w:rsidRPr="00BF2889">
        <w:rPr>
          <w:rFonts w:ascii="Times New Roman" w:hAnsi="Times New Roman"/>
          <w:i/>
          <w:iCs/>
          <w:sz w:val="24"/>
        </w:rPr>
        <w:t>E</w:t>
      </w:r>
      <w:r w:rsidR="00C14A4E" w:rsidRPr="00BF2889">
        <w:rPr>
          <w:rFonts w:ascii="Times New Roman" w:hAnsi="Times New Roman"/>
          <w:i/>
          <w:iCs/>
          <w:sz w:val="24"/>
          <w:vertAlign w:val="superscript"/>
        </w:rPr>
        <w:t>-</w:t>
      </w:r>
      <w:r w:rsidR="00C14A4E" w:rsidRPr="00334A70">
        <w:rPr>
          <w:rFonts w:ascii="Times New Roman" w:hAnsi="Times New Roman"/>
          <w:sz w:val="24"/>
        </w:rPr>
        <w:t xml:space="preserve"> are simply subset matrices of </w:t>
      </w:r>
      <w:r w:rsidR="00C14A4E" w:rsidRPr="005B0398">
        <w:rPr>
          <w:rFonts w:ascii="Times New Roman" w:hAnsi="Times New Roman"/>
          <w:i/>
          <w:iCs/>
          <w:sz w:val="24"/>
        </w:rPr>
        <w:t>A</w:t>
      </w:r>
      <w:r w:rsidR="00C14A4E" w:rsidRPr="00334A70">
        <w:rPr>
          <w:rFonts w:ascii="Times New Roman" w:hAnsi="Times New Roman"/>
          <w:sz w:val="24"/>
        </w:rPr>
        <w:t>, separating the interaction types.</w:t>
      </w:r>
      <w:ins w:id="231" w:author="Microsoft Office User" w:date="2021-03-25T08:27:00Z">
        <w:r w:rsidR="00DE20B9">
          <w:rPr>
            <w:rFonts w:ascii="Times New Roman" w:hAnsi="Times New Roman"/>
            <w:sz w:val="24"/>
          </w:rPr>
          <w:t xml:space="preserve"> Note that the competitive interaction </w:t>
        </w:r>
        <w:proofErr w:type="gramStart"/>
        <w:r w:rsidR="00DE20B9">
          <w:rPr>
            <w:rFonts w:ascii="Times New Roman" w:hAnsi="Times New Roman"/>
            <w:sz w:val="24"/>
          </w:rPr>
          <w:t>do</w:t>
        </w:r>
        <w:proofErr w:type="gramEnd"/>
        <w:r w:rsidR="00DE20B9">
          <w:rPr>
            <w:rFonts w:ascii="Times New Roman" w:hAnsi="Times New Roman"/>
            <w:sz w:val="24"/>
          </w:rPr>
          <w:t xml:space="preserve"> not follow the type 2 functional response.</w:t>
        </w:r>
      </w:ins>
      <w:r w:rsidR="00C14A4E" w:rsidRPr="00334A70">
        <w:rPr>
          <w:rFonts w:ascii="Times New Roman" w:hAnsi="Times New Roman"/>
          <w:sz w:val="24"/>
        </w:rPr>
        <w:t xml:space="preserve"> The default values for these variables were kept </w:t>
      </w:r>
      <w:r w:rsidR="00334A70">
        <w:rPr>
          <w:rFonts w:ascii="Times New Roman" w:hAnsi="Times New Roman"/>
          <w:sz w:val="24"/>
        </w:rPr>
        <w:t xml:space="preserve">constant with those used in Qian </w:t>
      </w:r>
      <w:r w:rsidR="00182115">
        <w:rPr>
          <w:rFonts w:ascii="Times New Roman" w:hAnsi="Times New Roman"/>
          <w:sz w:val="24"/>
        </w:rPr>
        <w:t>(</w:t>
      </w:r>
      <w:r w:rsidR="00334A70">
        <w:rPr>
          <w:rFonts w:ascii="Times New Roman" w:hAnsi="Times New Roman"/>
          <w:sz w:val="24"/>
        </w:rPr>
        <w:t>2019</w:t>
      </w:r>
      <w:r w:rsidR="00182115">
        <w:rPr>
          <w:rFonts w:ascii="Times New Roman" w:hAnsi="Times New Roman"/>
          <w:sz w:val="24"/>
        </w:rPr>
        <w:t>)</w:t>
      </w:r>
      <w:r w:rsidR="00334A70">
        <w:rPr>
          <w:rFonts w:ascii="Times New Roman" w:hAnsi="Times New Roman"/>
          <w:sz w:val="24"/>
        </w:rPr>
        <w:t xml:space="preserve"> across their simulations.</w:t>
      </w:r>
    </w:p>
    <w:p w14:paraId="2B3447D9" w14:textId="10E5CCBE" w:rsidR="002D4743" w:rsidRDefault="00A16895" w:rsidP="001C40AB">
      <w:pPr>
        <w:spacing w:line="480" w:lineRule="auto"/>
        <w:ind w:firstLine="0"/>
        <w:rPr>
          <w:rFonts w:ascii="Times New Roman" w:hAnsi="Times New Roman"/>
          <w:sz w:val="24"/>
        </w:rPr>
      </w:pPr>
      <w:r>
        <w:rPr>
          <w:rFonts w:ascii="Times New Roman" w:hAnsi="Times New Roman"/>
          <w:sz w:val="24"/>
        </w:rPr>
        <w:tab/>
      </w:r>
      <w:r w:rsidR="00087471">
        <w:rPr>
          <w:rFonts w:ascii="Times New Roman" w:hAnsi="Times New Roman"/>
          <w:sz w:val="24"/>
        </w:rPr>
        <w:t>Each of the species in the community are given initial populations</w:t>
      </w:r>
      <w:ins w:id="232" w:author="Microsoft Office User" w:date="2021-03-25T08:28:00Z">
        <w:r w:rsidR="00DE20B9">
          <w:rPr>
            <w:rFonts w:ascii="Times New Roman" w:hAnsi="Times New Roman"/>
            <w:sz w:val="24"/>
          </w:rPr>
          <w:t xml:space="preserve"> densities</w:t>
        </w:r>
      </w:ins>
      <w:r w:rsidR="00087471">
        <w:rPr>
          <w:rFonts w:ascii="Times New Roman" w:hAnsi="Times New Roman"/>
          <w:sz w:val="24"/>
        </w:rPr>
        <w:t xml:space="preserve"> equal to a </w:t>
      </w:r>
      <w:r w:rsidR="00707FA4">
        <w:rPr>
          <w:rFonts w:ascii="Times New Roman" w:hAnsi="Times New Roman"/>
          <w:sz w:val="24"/>
        </w:rPr>
        <w:t>pre-set</w:t>
      </w:r>
      <w:r w:rsidR="00087471">
        <w:rPr>
          <w:rFonts w:ascii="Times New Roman" w:hAnsi="Times New Roman"/>
          <w:sz w:val="24"/>
        </w:rPr>
        <w:t xml:space="preserve"> value </w:t>
      </w:r>
      <w:r w:rsidR="00087471" w:rsidRPr="005B0398">
        <w:rPr>
          <w:rFonts w:ascii="Times New Roman" w:hAnsi="Times New Roman"/>
          <w:i/>
          <w:iCs/>
          <w:sz w:val="24"/>
        </w:rPr>
        <w:t>xo</w:t>
      </w:r>
      <w:r w:rsidR="00087471">
        <w:rPr>
          <w:rFonts w:ascii="Times New Roman" w:hAnsi="Times New Roman"/>
          <w:sz w:val="24"/>
        </w:rPr>
        <w:t xml:space="preserve"> multiplied by a randomly selected value from a uniform distribution of 0 to 1. All other variables are kept constant for all species. </w:t>
      </w:r>
      <w:r>
        <w:rPr>
          <w:rFonts w:ascii="Times New Roman" w:hAnsi="Times New Roman"/>
          <w:sz w:val="24"/>
        </w:rPr>
        <w:t xml:space="preserve">Once the requisite </w:t>
      </w:r>
      <w:del w:id="233" w:author="Microsoft Office User" w:date="2021-03-25T08:28:00Z">
        <w:r w:rsidDel="00DE20B9">
          <w:rPr>
            <w:rFonts w:ascii="Times New Roman" w:hAnsi="Times New Roman"/>
            <w:sz w:val="24"/>
          </w:rPr>
          <w:delText xml:space="preserve">data </w:delText>
        </w:r>
      </w:del>
      <w:ins w:id="234" w:author="Microsoft Office User" w:date="2021-03-25T08:28:00Z">
        <w:r w:rsidR="00DE20B9">
          <w:rPr>
            <w:rFonts w:ascii="Times New Roman" w:hAnsi="Times New Roman"/>
            <w:sz w:val="24"/>
          </w:rPr>
          <w:t xml:space="preserve">variables </w:t>
        </w:r>
      </w:ins>
      <w:r>
        <w:rPr>
          <w:rFonts w:ascii="Times New Roman" w:hAnsi="Times New Roman"/>
          <w:sz w:val="24"/>
        </w:rPr>
        <w:t xml:space="preserve">for </w:t>
      </w:r>
      <w:ins w:id="235" w:author="Microsoft Office User" w:date="2021-03-25T08:28:00Z">
        <w:r w:rsidR="00DE20B9">
          <w:rPr>
            <w:rFonts w:ascii="Times New Roman" w:hAnsi="Times New Roman"/>
            <w:sz w:val="24"/>
          </w:rPr>
          <w:t>E</w:t>
        </w:r>
      </w:ins>
      <w:del w:id="236" w:author="Microsoft Office User" w:date="2021-03-25T08:28:00Z">
        <w:r w:rsidDel="00DE20B9">
          <w:rPr>
            <w:rFonts w:ascii="Times New Roman" w:hAnsi="Times New Roman"/>
            <w:sz w:val="24"/>
          </w:rPr>
          <w:delText>e</w:delText>
        </w:r>
      </w:del>
      <w:r>
        <w:rPr>
          <w:rFonts w:ascii="Times New Roman" w:hAnsi="Times New Roman"/>
          <w:sz w:val="24"/>
        </w:rPr>
        <w:t>quation 1 are se</w:t>
      </w:r>
      <w:r w:rsidR="001B61A9">
        <w:rPr>
          <w:rFonts w:ascii="Times New Roman" w:hAnsi="Times New Roman"/>
          <w:sz w:val="24"/>
        </w:rPr>
        <w:t>t</w:t>
      </w:r>
      <w:r w:rsidR="009A3406">
        <w:rPr>
          <w:rFonts w:ascii="Times New Roman" w:hAnsi="Times New Roman"/>
          <w:sz w:val="24"/>
        </w:rPr>
        <w:t xml:space="preserve"> and the community is populated</w:t>
      </w:r>
      <w:r w:rsidR="001B61A9">
        <w:rPr>
          <w:rFonts w:ascii="Times New Roman" w:hAnsi="Times New Roman"/>
          <w:sz w:val="24"/>
        </w:rPr>
        <w:t xml:space="preserve">, </w:t>
      </w:r>
      <w:del w:id="237" w:author="Microsoft Office User" w:date="2021-03-25T08:28:00Z">
        <w:r w:rsidR="001B61A9" w:rsidDel="00DE20B9">
          <w:rPr>
            <w:rFonts w:ascii="Times New Roman" w:hAnsi="Times New Roman"/>
            <w:sz w:val="24"/>
          </w:rPr>
          <w:delText xml:space="preserve">the </w:delText>
        </w:r>
      </w:del>
      <w:ins w:id="238" w:author="Microsoft Office User" w:date="2021-03-25T08:28:00Z">
        <w:r w:rsidR="00DE20B9">
          <w:rPr>
            <w:rFonts w:ascii="Times New Roman" w:hAnsi="Times New Roman"/>
            <w:sz w:val="24"/>
          </w:rPr>
          <w:t>deterministi</w:t>
        </w:r>
      </w:ins>
      <w:ins w:id="239" w:author="Microsoft Office User" w:date="2021-03-25T08:29:00Z">
        <w:r w:rsidR="00DE20B9">
          <w:rPr>
            <w:rFonts w:ascii="Times New Roman" w:hAnsi="Times New Roman"/>
            <w:sz w:val="24"/>
          </w:rPr>
          <w:t>c</w:t>
        </w:r>
      </w:ins>
      <w:ins w:id="240" w:author="Microsoft Office User" w:date="2021-03-25T08:28:00Z">
        <w:r w:rsidR="00DE20B9">
          <w:rPr>
            <w:rFonts w:ascii="Times New Roman" w:hAnsi="Times New Roman"/>
            <w:sz w:val="24"/>
          </w:rPr>
          <w:t xml:space="preserve"> </w:t>
        </w:r>
      </w:ins>
      <w:r w:rsidR="001B61A9">
        <w:rPr>
          <w:rFonts w:ascii="Times New Roman" w:hAnsi="Times New Roman"/>
          <w:sz w:val="24"/>
        </w:rPr>
        <w:t xml:space="preserve">simulation of the community’s </w:t>
      </w:r>
      <w:r w:rsidR="00D85018">
        <w:rPr>
          <w:rFonts w:ascii="Times New Roman" w:hAnsi="Times New Roman"/>
          <w:sz w:val="24"/>
        </w:rPr>
        <w:lastRenderedPageBreak/>
        <w:t xml:space="preserve">population dynamics begins. </w:t>
      </w:r>
      <w:r w:rsidR="00341C55">
        <w:rPr>
          <w:rFonts w:ascii="Times New Roman" w:hAnsi="Times New Roman"/>
          <w:sz w:val="24"/>
        </w:rPr>
        <w:t xml:space="preserve">The model equation is integrated using the R package </w:t>
      </w:r>
      <w:proofErr w:type="spellStart"/>
      <w:r w:rsidR="00341C55" w:rsidRPr="005B0398">
        <w:rPr>
          <w:rFonts w:ascii="Times New Roman" w:hAnsi="Times New Roman"/>
          <w:i/>
          <w:iCs/>
          <w:sz w:val="24"/>
        </w:rPr>
        <w:t>deSolve</w:t>
      </w:r>
      <w:r w:rsidR="00341C55">
        <w:rPr>
          <w:rFonts w:ascii="Times New Roman" w:hAnsi="Times New Roman"/>
          <w:sz w:val="24"/>
        </w:rPr>
        <w:t>’s</w:t>
      </w:r>
      <w:proofErr w:type="spellEnd"/>
      <w:r w:rsidR="00341C55">
        <w:rPr>
          <w:rFonts w:ascii="Times New Roman" w:hAnsi="Times New Roman"/>
          <w:sz w:val="24"/>
        </w:rPr>
        <w:t xml:space="preserve"> built in function </w:t>
      </w:r>
      <w:proofErr w:type="spellStart"/>
      <w:r w:rsidR="00341C55" w:rsidRPr="00FF57CF">
        <w:rPr>
          <w:rFonts w:ascii="Times New Roman" w:hAnsi="Times New Roman"/>
          <w:i/>
          <w:iCs/>
          <w:sz w:val="24"/>
        </w:rPr>
        <w:t>lsodar</w:t>
      </w:r>
      <w:proofErr w:type="spellEnd"/>
      <w:r w:rsidR="00341C55">
        <w:rPr>
          <w:rFonts w:ascii="Times New Roman" w:hAnsi="Times New Roman"/>
          <w:sz w:val="24"/>
        </w:rPr>
        <w:t>. This function integrates the model equation while searching for a root; once a root is reached, the integration is ceased.</w:t>
      </w:r>
      <w:r w:rsidR="006D5329">
        <w:rPr>
          <w:rFonts w:ascii="Times New Roman" w:hAnsi="Times New Roman"/>
          <w:sz w:val="24"/>
        </w:rPr>
        <w:t xml:space="preserve"> If a root is not reached by a predetermined time limit </w:t>
      </w:r>
      <w:proofErr w:type="spellStart"/>
      <w:r w:rsidR="006D5329" w:rsidRPr="008F506C">
        <w:rPr>
          <w:rFonts w:ascii="Times New Roman" w:hAnsi="Times New Roman"/>
          <w:i/>
          <w:iCs/>
          <w:sz w:val="24"/>
        </w:rPr>
        <w:t>tl</w:t>
      </w:r>
      <w:proofErr w:type="spellEnd"/>
      <w:r w:rsidR="006D5329">
        <w:rPr>
          <w:rFonts w:ascii="Times New Roman" w:hAnsi="Times New Roman"/>
          <w:sz w:val="24"/>
        </w:rPr>
        <w:t xml:space="preserve">, the integration automatically ceases, and the state of the community </w:t>
      </w:r>
      <w:ins w:id="241" w:author="Microsoft Office User" w:date="2021-03-25T08:29:00Z">
        <w:r w:rsidR="00DE20B9">
          <w:rPr>
            <w:rFonts w:ascii="Times New Roman" w:hAnsi="Times New Roman"/>
            <w:sz w:val="24"/>
          </w:rPr>
          <w:t xml:space="preserve">(i.e., densities of all species) </w:t>
        </w:r>
      </w:ins>
      <w:r w:rsidR="006D5329">
        <w:rPr>
          <w:rFonts w:ascii="Times New Roman" w:hAnsi="Times New Roman"/>
          <w:sz w:val="24"/>
        </w:rPr>
        <w:t xml:space="preserve">at the end of integration is returned. </w:t>
      </w:r>
      <w:r w:rsidR="008B43E0">
        <w:rPr>
          <w:rFonts w:ascii="Times New Roman" w:hAnsi="Times New Roman"/>
          <w:sz w:val="24"/>
        </w:rPr>
        <w:t xml:space="preserve">The root function the integrator uses simply determines whether the populations of every species in the community have fluctuated less than a </w:t>
      </w:r>
      <w:r w:rsidR="00707FA4">
        <w:rPr>
          <w:rFonts w:ascii="Times New Roman" w:hAnsi="Times New Roman"/>
          <w:sz w:val="24"/>
        </w:rPr>
        <w:t>pre-set</w:t>
      </w:r>
      <w:r w:rsidR="008B43E0">
        <w:rPr>
          <w:rFonts w:ascii="Times New Roman" w:hAnsi="Times New Roman"/>
          <w:sz w:val="24"/>
        </w:rPr>
        <w:t xml:space="preserve"> threshold, </w:t>
      </w:r>
      <w:r w:rsidR="00896B6D" w:rsidRPr="00AA304E">
        <w:rPr>
          <w:rFonts w:ascii="Times New Roman" w:hAnsi="Times New Roman"/>
          <w:i/>
          <w:iCs/>
          <w:sz w:val="24"/>
        </w:rPr>
        <w:t>δ</w:t>
      </w:r>
      <w:r w:rsidR="008B43E0">
        <w:rPr>
          <w:rFonts w:ascii="Times New Roman" w:hAnsi="Times New Roman"/>
          <w:sz w:val="24"/>
        </w:rPr>
        <w:t>.</w:t>
      </w:r>
      <w:r w:rsidR="007E4D1F">
        <w:rPr>
          <w:rFonts w:ascii="Times New Roman" w:hAnsi="Times New Roman"/>
          <w:sz w:val="24"/>
        </w:rPr>
        <w:t xml:space="preserve"> This is the condition for equilibrium that our model sets, following May</w:t>
      </w:r>
      <w:r w:rsidR="00176DDD">
        <w:rPr>
          <w:rFonts w:ascii="Times New Roman" w:hAnsi="Times New Roman"/>
          <w:sz w:val="24"/>
        </w:rPr>
        <w:t>’s</w:t>
      </w:r>
      <w:r w:rsidR="007E4D1F">
        <w:rPr>
          <w:rFonts w:ascii="Times New Roman" w:hAnsi="Times New Roman"/>
          <w:sz w:val="24"/>
        </w:rPr>
        <w:t xml:space="preserve"> </w:t>
      </w:r>
      <w:r w:rsidR="00176DDD">
        <w:rPr>
          <w:rFonts w:ascii="Times New Roman" w:hAnsi="Times New Roman"/>
          <w:sz w:val="24"/>
        </w:rPr>
        <w:t>(</w:t>
      </w:r>
      <w:r w:rsidR="007E4D1F">
        <w:rPr>
          <w:rFonts w:ascii="Times New Roman" w:hAnsi="Times New Roman"/>
          <w:sz w:val="24"/>
        </w:rPr>
        <w:t>1972</w:t>
      </w:r>
      <w:r w:rsidR="00176DDD">
        <w:rPr>
          <w:rFonts w:ascii="Times New Roman" w:hAnsi="Times New Roman"/>
          <w:sz w:val="24"/>
        </w:rPr>
        <w:t>)</w:t>
      </w:r>
      <w:r w:rsidR="007E4D1F">
        <w:rPr>
          <w:rFonts w:ascii="Times New Roman" w:hAnsi="Times New Roman"/>
          <w:sz w:val="24"/>
        </w:rPr>
        <w:t xml:space="preserve"> original approach towards </w:t>
      </w:r>
      <w:r w:rsidR="00176DDD">
        <w:rPr>
          <w:rFonts w:ascii="Times New Roman" w:hAnsi="Times New Roman"/>
          <w:sz w:val="24"/>
        </w:rPr>
        <w:t xml:space="preserve">modeling </w:t>
      </w:r>
      <w:r w:rsidR="00F0497C">
        <w:rPr>
          <w:rFonts w:ascii="Times New Roman" w:hAnsi="Times New Roman"/>
          <w:sz w:val="24"/>
        </w:rPr>
        <w:t xml:space="preserve">the </w:t>
      </w:r>
      <w:r w:rsidR="007E4D1F">
        <w:rPr>
          <w:rFonts w:ascii="Times New Roman" w:hAnsi="Times New Roman"/>
          <w:sz w:val="24"/>
        </w:rPr>
        <w:t>internal stability of a community.</w:t>
      </w:r>
      <w:r w:rsidR="00283B18">
        <w:rPr>
          <w:rFonts w:ascii="Times New Roman" w:hAnsi="Times New Roman"/>
          <w:sz w:val="24"/>
        </w:rPr>
        <w:t xml:space="preserve"> </w:t>
      </w:r>
      <w:r w:rsidR="00BD5899">
        <w:rPr>
          <w:rFonts w:ascii="Times New Roman" w:hAnsi="Times New Roman"/>
          <w:sz w:val="24"/>
        </w:rPr>
        <w:t xml:space="preserve">Once equilibrium </w:t>
      </w:r>
      <w:r w:rsidR="002D4743">
        <w:rPr>
          <w:rFonts w:ascii="Times New Roman" w:hAnsi="Times New Roman"/>
          <w:sz w:val="24"/>
        </w:rPr>
        <w:t xml:space="preserve">is </w:t>
      </w:r>
      <w:r w:rsidR="00BD5899">
        <w:rPr>
          <w:rFonts w:ascii="Times New Roman" w:hAnsi="Times New Roman"/>
          <w:sz w:val="24"/>
        </w:rPr>
        <w:t>achieved or the simulation reaches the time limit</w:t>
      </w:r>
      <w:r w:rsidR="002D4743">
        <w:rPr>
          <w:rFonts w:ascii="Times New Roman" w:hAnsi="Times New Roman"/>
          <w:sz w:val="24"/>
        </w:rPr>
        <w:t>, the populations for each species in the community are returned</w:t>
      </w:r>
      <w:r w:rsidR="00BD5899">
        <w:rPr>
          <w:rFonts w:ascii="Times New Roman" w:hAnsi="Times New Roman"/>
          <w:sz w:val="24"/>
        </w:rPr>
        <w:t xml:space="preserve"> </w:t>
      </w:r>
      <w:r w:rsidR="002D4743">
        <w:rPr>
          <w:rFonts w:ascii="Times New Roman" w:hAnsi="Times New Roman"/>
          <w:sz w:val="24"/>
        </w:rPr>
        <w:t xml:space="preserve">at </w:t>
      </w:r>
      <w:r w:rsidR="00BD5899">
        <w:rPr>
          <w:rFonts w:ascii="Times New Roman" w:hAnsi="Times New Roman"/>
          <w:sz w:val="24"/>
        </w:rPr>
        <w:t>the</w:t>
      </w:r>
      <w:r w:rsidR="002D4743">
        <w:rPr>
          <w:rFonts w:ascii="Times New Roman" w:hAnsi="Times New Roman"/>
          <w:sz w:val="24"/>
        </w:rPr>
        <w:t xml:space="preserve"> </w:t>
      </w:r>
      <w:r w:rsidR="00BD5899">
        <w:rPr>
          <w:rFonts w:ascii="Times New Roman" w:hAnsi="Times New Roman"/>
          <w:sz w:val="24"/>
        </w:rPr>
        <w:t xml:space="preserve">new </w:t>
      </w:r>
      <w:del w:id="242" w:author="Microsoft Office User" w:date="2021-03-25T08:30:00Z">
        <w:r w:rsidR="002D4743" w:rsidDel="00DE20B9">
          <w:rPr>
            <w:rFonts w:ascii="Times New Roman" w:hAnsi="Times New Roman"/>
            <w:sz w:val="24"/>
          </w:rPr>
          <w:delText xml:space="preserve">levels </w:delText>
        </w:r>
      </w:del>
      <w:ins w:id="243" w:author="Microsoft Office User" w:date="2021-03-25T08:30:00Z">
        <w:r w:rsidR="00DE20B9">
          <w:rPr>
            <w:rFonts w:ascii="Times New Roman" w:hAnsi="Times New Roman"/>
            <w:sz w:val="24"/>
          </w:rPr>
          <w:t xml:space="preserve">densities </w:t>
        </w:r>
      </w:ins>
      <w:r w:rsidR="002D4743">
        <w:rPr>
          <w:rFonts w:ascii="Times New Roman" w:hAnsi="Times New Roman"/>
          <w:sz w:val="24"/>
        </w:rPr>
        <w:t xml:space="preserve">they </w:t>
      </w:r>
      <w:del w:id="244" w:author="Microsoft Office User" w:date="2021-03-25T08:30:00Z">
        <w:r w:rsidR="002D4743" w:rsidDel="00DE20B9">
          <w:rPr>
            <w:rFonts w:ascii="Times New Roman" w:hAnsi="Times New Roman"/>
            <w:sz w:val="24"/>
          </w:rPr>
          <w:delText>settled upon</w:delText>
        </w:r>
      </w:del>
      <w:ins w:id="245" w:author="Microsoft Office User" w:date="2021-03-25T08:30:00Z">
        <w:r w:rsidR="00DE20B9">
          <w:rPr>
            <w:rFonts w:ascii="Times New Roman" w:hAnsi="Times New Roman"/>
            <w:sz w:val="24"/>
          </w:rPr>
          <w:t>reached</w:t>
        </w:r>
      </w:ins>
      <w:r w:rsidR="002D4743">
        <w:rPr>
          <w:rFonts w:ascii="Times New Roman" w:hAnsi="Times New Roman"/>
          <w:sz w:val="24"/>
        </w:rPr>
        <w:t xml:space="preserve">. </w:t>
      </w:r>
      <w:r w:rsidR="00AF5807">
        <w:rPr>
          <w:rFonts w:ascii="Times New Roman" w:hAnsi="Times New Roman"/>
          <w:sz w:val="24"/>
        </w:rPr>
        <w:t xml:space="preserve">Those species whose populations fell below a specific threshold </w:t>
      </w:r>
      <w:r w:rsidR="00AF5807" w:rsidRPr="0036463C">
        <w:rPr>
          <w:rFonts w:ascii="Times New Roman" w:hAnsi="Times New Roman"/>
          <w:i/>
          <w:iCs/>
          <w:sz w:val="24"/>
        </w:rPr>
        <w:t>e</w:t>
      </w:r>
      <w:r w:rsidR="00AF5807">
        <w:rPr>
          <w:rFonts w:ascii="Times New Roman" w:hAnsi="Times New Roman"/>
          <w:sz w:val="24"/>
        </w:rPr>
        <w:t xml:space="preserve"> are considered extinct, and </w:t>
      </w:r>
      <w:r w:rsidR="00C159AF">
        <w:rPr>
          <w:rFonts w:ascii="Times New Roman" w:hAnsi="Times New Roman"/>
          <w:sz w:val="24"/>
        </w:rPr>
        <w:t xml:space="preserve">are removed from the community. </w:t>
      </w:r>
      <w:ins w:id="246" w:author="Microsoft Office User" w:date="2021-03-25T08:30:00Z">
        <w:r w:rsidR="009F6A3D">
          <w:rPr>
            <w:rFonts w:ascii="Times New Roman" w:hAnsi="Times New Roman"/>
            <w:sz w:val="24"/>
          </w:rPr>
          <w:t xml:space="preserve">This threshold is necessary because in the </w:t>
        </w:r>
      </w:ins>
      <w:ins w:id="247" w:author="Microsoft Office User" w:date="2021-03-25T08:31:00Z">
        <w:r w:rsidR="009F6A3D">
          <w:rPr>
            <w:rFonts w:ascii="Times New Roman" w:hAnsi="Times New Roman"/>
            <w:sz w:val="24"/>
          </w:rPr>
          <w:t xml:space="preserve">numerical integration of the differential equation, population densities do not reach true zero. </w:t>
        </w:r>
      </w:ins>
      <w:r w:rsidR="00C159AF">
        <w:rPr>
          <w:rFonts w:ascii="Times New Roman" w:hAnsi="Times New Roman"/>
          <w:sz w:val="24"/>
        </w:rPr>
        <w:t>Accordingly, the altered community experiences a shift in the balance of interaction types, wh</w:t>
      </w:r>
      <w:r w:rsidR="00BD5899">
        <w:rPr>
          <w:rFonts w:ascii="Times New Roman" w:hAnsi="Times New Roman"/>
          <w:sz w:val="24"/>
        </w:rPr>
        <w:t>ich is calculated and recorded.</w:t>
      </w:r>
    </w:p>
    <w:p w14:paraId="4D7B4480" w14:textId="247D02C7" w:rsidR="00A77073" w:rsidRDefault="00BD5899" w:rsidP="001C40AB">
      <w:pPr>
        <w:spacing w:line="480" w:lineRule="auto"/>
        <w:ind w:firstLine="0"/>
        <w:rPr>
          <w:rFonts w:ascii="Times New Roman" w:hAnsi="Times New Roman"/>
          <w:sz w:val="24"/>
        </w:rPr>
      </w:pPr>
      <w:r>
        <w:rPr>
          <w:rFonts w:ascii="Times New Roman" w:hAnsi="Times New Roman"/>
          <w:sz w:val="24"/>
        </w:rPr>
        <w:tab/>
        <w:t xml:space="preserve">The aforementioned </w:t>
      </w:r>
      <w:r w:rsidR="00907ACA">
        <w:rPr>
          <w:rFonts w:ascii="Times New Roman" w:hAnsi="Times New Roman"/>
          <w:sz w:val="24"/>
        </w:rPr>
        <w:t>procedure</w:t>
      </w:r>
      <w:r>
        <w:rPr>
          <w:rFonts w:ascii="Times New Roman" w:hAnsi="Times New Roman"/>
          <w:sz w:val="24"/>
        </w:rPr>
        <w:t xml:space="preserve"> is the </w:t>
      </w:r>
      <w:r w:rsidR="00907ACA">
        <w:rPr>
          <w:rFonts w:ascii="Times New Roman" w:hAnsi="Times New Roman"/>
          <w:sz w:val="24"/>
        </w:rPr>
        <w:t xml:space="preserve">process by which a single “mainland” is </w:t>
      </w:r>
      <w:r w:rsidR="00E41A2A">
        <w:rPr>
          <w:rFonts w:ascii="Times New Roman" w:hAnsi="Times New Roman"/>
          <w:sz w:val="24"/>
        </w:rPr>
        <w:t>constructed</w:t>
      </w:r>
      <w:r w:rsidR="00907ACA">
        <w:rPr>
          <w:rFonts w:ascii="Times New Roman" w:hAnsi="Times New Roman"/>
          <w:sz w:val="24"/>
        </w:rPr>
        <w:t xml:space="preserve">. </w:t>
      </w:r>
      <w:r w:rsidR="0076680B">
        <w:rPr>
          <w:rFonts w:ascii="Times New Roman" w:hAnsi="Times New Roman"/>
          <w:sz w:val="24"/>
        </w:rPr>
        <w:t xml:space="preserve">In order to </w:t>
      </w:r>
      <w:r w:rsidR="00E41A2A">
        <w:rPr>
          <w:rFonts w:ascii="Times New Roman" w:hAnsi="Times New Roman"/>
          <w:sz w:val="24"/>
        </w:rPr>
        <w:t xml:space="preserve">analyze the effects of varied interaction types, </w:t>
      </w:r>
      <w:proofErr w:type="spellStart"/>
      <w:r w:rsidR="00E41A2A">
        <w:rPr>
          <w:rFonts w:ascii="Times New Roman" w:hAnsi="Times New Roman"/>
          <w:sz w:val="24"/>
        </w:rPr>
        <w:t>connectance</w:t>
      </w:r>
      <w:proofErr w:type="spellEnd"/>
      <w:r w:rsidR="00E41A2A">
        <w:rPr>
          <w:rFonts w:ascii="Times New Roman" w:hAnsi="Times New Roman"/>
          <w:sz w:val="24"/>
        </w:rPr>
        <w:t xml:space="preserve">, and </w:t>
      </w:r>
      <w:ins w:id="248" w:author="Microsoft Office User" w:date="2021-03-25T08:31:00Z">
        <w:r w:rsidR="009F6A3D">
          <w:rPr>
            <w:rFonts w:ascii="Times New Roman" w:hAnsi="Times New Roman"/>
            <w:sz w:val="24"/>
          </w:rPr>
          <w:t xml:space="preserve">species </w:t>
        </w:r>
      </w:ins>
      <w:r w:rsidR="00E41A2A">
        <w:rPr>
          <w:rFonts w:ascii="Times New Roman" w:hAnsi="Times New Roman"/>
          <w:sz w:val="24"/>
        </w:rPr>
        <w:t xml:space="preserve">richness, a mainland </w:t>
      </w:r>
      <w:ins w:id="249" w:author="Microsoft Office User" w:date="2021-03-25T08:31:00Z">
        <w:r w:rsidR="009F6A3D">
          <w:rPr>
            <w:rFonts w:ascii="Times New Roman" w:hAnsi="Times New Roman"/>
            <w:sz w:val="24"/>
          </w:rPr>
          <w:t xml:space="preserve">community </w:t>
        </w:r>
      </w:ins>
      <w:r w:rsidR="00E41A2A">
        <w:rPr>
          <w:rFonts w:ascii="Times New Roman" w:hAnsi="Times New Roman"/>
          <w:sz w:val="24"/>
        </w:rPr>
        <w:t>is generated</w:t>
      </w:r>
      <w:r w:rsidR="00CB59EF">
        <w:rPr>
          <w:rFonts w:ascii="Times New Roman" w:hAnsi="Times New Roman"/>
          <w:sz w:val="24"/>
        </w:rPr>
        <w:t xml:space="preserve"> for e</w:t>
      </w:r>
      <w:r w:rsidR="00F050A5">
        <w:rPr>
          <w:rFonts w:ascii="Times New Roman" w:hAnsi="Times New Roman"/>
          <w:sz w:val="24"/>
        </w:rPr>
        <w:t xml:space="preserve">very possible combination. </w:t>
      </w:r>
      <w:del w:id="250" w:author="Microsoft Office User" w:date="2021-03-25T08:32:00Z">
        <w:r w:rsidR="00F050A5" w:rsidDel="009F6A3D">
          <w:rPr>
            <w:rFonts w:ascii="Times New Roman" w:hAnsi="Times New Roman"/>
            <w:sz w:val="24"/>
          </w:rPr>
          <w:delText xml:space="preserve">Probability </w:delText>
        </w:r>
      </w:del>
      <w:ins w:id="251" w:author="Microsoft Office User" w:date="2021-03-25T08:32:00Z">
        <w:r w:rsidR="009F6A3D">
          <w:rPr>
            <w:rFonts w:ascii="Times New Roman" w:hAnsi="Times New Roman"/>
            <w:sz w:val="24"/>
          </w:rPr>
          <w:t xml:space="preserve">Proportion </w:t>
        </w:r>
      </w:ins>
      <w:r w:rsidR="00F050A5">
        <w:rPr>
          <w:rFonts w:ascii="Times New Roman" w:hAnsi="Times New Roman"/>
          <w:sz w:val="24"/>
        </w:rPr>
        <w:t xml:space="preserve">of mutualism, competition, and exploitation were varied from 0 to 1 by increments 0.1, with the combined sum of the being equivalent to 1. To </w:t>
      </w:r>
      <w:r w:rsidR="004A73AA">
        <w:rPr>
          <w:rFonts w:ascii="Times New Roman" w:hAnsi="Times New Roman"/>
          <w:sz w:val="24"/>
        </w:rPr>
        <w:t>ensure</w:t>
      </w:r>
      <w:r w:rsidR="00F050A5">
        <w:rPr>
          <w:rFonts w:ascii="Times New Roman" w:hAnsi="Times New Roman"/>
          <w:sz w:val="24"/>
        </w:rPr>
        <w:t xml:space="preserve"> biological realism, a minimum of 10 percent chance of competition was maintained. </w:t>
      </w:r>
      <w:r w:rsidR="0007784A">
        <w:rPr>
          <w:rFonts w:ascii="Times New Roman" w:hAnsi="Times New Roman"/>
          <w:sz w:val="24"/>
        </w:rPr>
        <w:t xml:space="preserve">This resulted in 55 possible combinations of interaction types for each mainland. </w:t>
      </w:r>
      <w:r w:rsidR="00234214">
        <w:rPr>
          <w:rFonts w:ascii="Times New Roman" w:hAnsi="Times New Roman"/>
          <w:sz w:val="24"/>
        </w:rPr>
        <w:t>Connectance was also varied from 0 to 1 by 0.1 increments, while species richness was varied from 20 to 200 species by 20 species increments</w:t>
      </w:r>
      <w:r w:rsidR="00C90955">
        <w:rPr>
          <w:rFonts w:ascii="Times New Roman" w:hAnsi="Times New Roman"/>
          <w:sz w:val="24"/>
        </w:rPr>
        <w:t>. This generates</w:t>
      </w:r>
      <w:r w:rsidR="00A77073">
        <w:rPr>
          <w:rFonts w:ascii="Times New Roman" w:hAnsi="Times New Roman"/>
          <w:sz w:val="24"/>
        </w:rPr>
        <w:t xml:space="preserve"> 5,500 possible </w:t>
      </w:r>
      <w:r w:rsidR="00C90955">
        <w:rPr>
          <w:rFonts w:ascii="Times New Roman" w:hAnsi="Times New Roman"/>
          <w:sz w:val="24"/>
        </w:rPr>
        <w:t xml:space="preserve">combinations; for each combination, 5 replicate </w:t>
      </w:r>
      <w:proofErr w:type="spellStart"/>
      <w:r w:rsidR="00A77073">
        <w:rPr>
          <w:rFonts w:ascii="Times New Roman" w:hAnsi="Times New Roman"/>
          <w:sz w:val="24"/>
        </w:rPr>
        <w:t>mainlands</w:t>
      </w:r>
      <w:proofErr w:type="spellEnd"/>
      <w:r w:rsidR="00C90955">
        <w:rPr>
          <w:rFonts w:ascii="Times New Roman" w:hAnsi="Times New Roman"/>
          <w:sz w:val="24"/>
        </w:rPr>
        <w:t xml:space="preserve"> </w:t>
      </w:r>
      <w:r w:rsidR="008F2F99">
        <w:rPr>
          <w:rFonts w:ascii="Times New Roman" w:hAnsi="Times New Roman"/>
          <w:sz w:val="24"/>
        </w:rPr>
        <w:t>are</w:t>
      </w:r>
      <w:r w:rsidR="00C90955">
        <w:rPr>
          <w:rFonts w:ascii="Times New Roman" w:hAnsi="Times New Roman"/>
          <w:sz w:val="24"/>
        </w:rPr>
        <w:t xml:space="preserve"> constructed, yielding </w:t>
      </w:r>
      <w:r w:rsidR="00E073FE">
        <w:rPr>
          <w:rFonts w:ascii="Times New Roman" w:hAnsi="Times New Roman"/>
          <w:sz w:val="24"/>
        </w:rPr>
        <w:t>a total of 27,</w:t>
      </w:r>
      <w:r w:rsidR="00C90955">
        <w:rPr>
          <w:rFonts w:ascii="Times New Roman" w:hAnsi="Times New Roman"/>
          <w:sz w:val="24"/>
        </w:rPr>
        <w:t>500</w:t>
      </w:r>
      <w:ins w:id="252" w:author="Microsoft Office User" w:date="2021-03-25T08:32:00Z">
        <w:r w:rsidR="009F6A3D">
          <w:rPr>
            <w:rFonts w:ascii="Times New Roman" w:hAnsi="Times New Roman"/>
            <w:sz w:val="24"/>
          </w:rPr>
          <w:t xml:space="preserve"> communities</w:t>
        </w:r>
      </w:ins>
      <w:r w:rsidR="00C90955">
        <w:rPr>
          <w:rFonts w:ascii="Times New Roman" w:hAnsi="Times New Roman"/>
          <w:sz w:val="24"/>
        </w:rPr>
        <w:t>.</w:t>
      </w:r>
    </w:p>
    <w:p w14:paraId="51CEF758" w14:textId="38231356" w:rsidR="006A695D" w:rsidRDefault="000740D7" w:rsidP="001C40AB">
      <w:pPr>
        <w:spacing w:line="480" w:lineRule="auto"/>
        <w:ind w:firstLine="0"/>
        <w:rPr>
          <w:rFonts w:ascii="Times New Roman" w:hAnsi="Times New Roman"/>
          <w:sz w:val="24"/>
        </w:rPr>
      </w:pPr>
      <w:r>
        <w:rPr>
          <w:rFonts w:ascii="Times New Roman" w:hAnsi="Times New Roman"/>
          <w:sz w:val="24"/>
        </w:rPr>
        <w:lastRenderedPageBreak/>
        <w:tab/>
        <w:t xml:space="preserve">Once the </w:t>
      </w:r>
      <w:proofErr w:type="spellStart"/>
      <w:r>
        <w:rPr>
          <w:rFonts w:ascii="Times New Roman" w:hAnsi="Times New Roman"/>
          <w:sz w:val="24"/>
        </w:rPr>
        <w:t>mainlands</w:t>
      </w:r>
      <w:proofErr w:type="spellEnd"/>
      <w:r>
        <w:rPr>
          <w:rFonts w:ascii="Times New Roman" w:hAnsi="Times New Roman"/>
          <w:sz w:val="24"/>
        </w:rPr>
        <w:t xml:space="preserve"> </w:t>
      </w:r>
      <w:r w:rsidR="00C6621B">
        <w:rPr>
          <w:rFonts w:ascii="Times New Roman" w:hAnsi="Times New Roman"/>
          <w:sz w:val="24"/>
        </w:rPr>
        <w:t>a</w:t>
      </w:r>
      <w:r w:rsidR="00E73B32">
        <w:rPr>
          <w:rFonts w:ascii="Times New Roman" w:hAnsi="Times New Roman"/>
          <w:sz w:val="24"/>
        </w:rPr>
        <w:t>re</w:t>
      </w:r>
      <w:r w:rsidR="00C6621B">
        <w:rPr>
          <w:rFonts w:ascii="Times New Roman" w:hAnsi="Times New Roman"/>
          <w:sz w:val="24"/>
        </w:rPr>
        <w:t xml:space="preserve"> </w:t>
      </w:r>
      <w:r>
        <w:rPr>
          <w:rFonts w:ascii="Times New Roman" w:hAnsi="Times New Roman"/>
          <w:sz w:val="24"/>
        </w:rPr>
        <w:t>constructed</w:t>
      </w:r>
      <w:r w:rsidR="00C60B20">
        <w:rPr>
          <w:rFonts w:ascii="Times New Roman" w:hAnsi="Times New Roman"/>
          <w:sz w:val="24"/>
        </w:rPr>
        <w:t>,</w:t>
      </w:r>
      <w:r>
        <w:rPr>
          <w:rFonts w:ascii="Times New Roman" w:hAnsi="Times New Roman"/>
          <w:sz w:val="24"/>
        </w:rPr>
        <w:t xml:space="preserve"> the </w:t>
      </w:r>
      <w:ins w:id="253" w:author="Microsoft Office User" w:date="2021-03-25T08:33:00Z">
        <w:r w:rsidR="009F6A3D">
          <w:rPr>
            <w:rFonts w:ascii="Times New Roman" w:hAnsi="Times New Roman"/>
            <w:sz w:val="24"/>
          </w:rPr>
          <w:t xml:space="preserve">community </w:t>
        </w:r>
      </w:ins>
      <w:r>
        <w:rPr>
          <w:rFonts w:ascii="Times New Roman" w:hAnsi="Times New Roman"/>
          <w:sz w:val="24"/>
        </w:rPr>
        <w:t xml:space="preserve">assembly process </w:t>
      </w:r>
      <w:del w:id="254" w:author="Microsoft Office User" w:date="2021-03-25T08:33:00Z">
        <w:r w:rsidR="00C60B20" w:rsidDel="009F6A3D">
          <w:rPr>
            <w:rFonts w:ascii="Times New Roman" w:hAnsi="Times New Roman"/>
            <w:sz w:val="24"/>
          </w:rPr>
          <w:delText>begins</w:delText>
        </w:r>
      </w:del>
      <w:ins w:id="255" w:author="Microsoft Office User" w:date="2021-03-25T08:33:00Z">
        <w:r w:rsidR="009F6A3D">
          <w:rPr>
            <w:rFonts w:ascii="Times New Roman" w:hAnsi="Times New Roman"/>
            <w:sz w:val="24"/>
          </w:rPr>
          <w:t>is simulated</w:t>
        </w:r>
      </w:ins>
      <w:r>
        <w:rPr>
          <w:rFonts w:ascii="Times New Roman" w:hAnsi="Times New Roman"/>
          <w:sz w:val="24"/>
        </w:rPr>
        <w:t xml:space="preserve">. </w:t>
      </w:r>
      <w:r w:rsidR="00232084">
        <w:rPr>
          <w:rFonts w:ascii="Times New Roman" w:hAnsi="Times New Roman"/>
          <w:sz w:val="24"/>
        </w:rPr>
        <w:t xml:space="preserve">Typical approaches </w:t>
      </w:r>
      <w:r w:rsidR="00D16EBA">
        <w:rPr>
          <w:rFonts w:ascii="Times New Roman" w:hAnsi="Times New Roman"/>
          <w:sz w:val="24"/>
        </w:rPr>
        <w:t>select species from a randomly generated pool to invade an established community</w:t>
      </w:r>
      <w:r w:rsidR="003E4FB5">
        <w:rPr>
          <w:rFonts w:ascii="Times New Roman" w:hAnsi="Times New Roman"/>
          <w:sz w:val="24"/>
        </w:rPr>
        <w:t>,</w:t>
      </w:r>
      <w:r w:rsidR="00232084">
        <w:rPr>
          <w:rFonts w:ascii="Times New Roman" w:hAnsi="Times New Roman"/>
          <w:sz w:val="24"/>
        </w:rPr>
        <w:t xml:space="preserve"> to examine </w:t>
      </w:r>
      <w:del w:id="256" w:author="Microsoft Office User" w:date="2021-03-25T08:33:00Z">
        <w:r w:rsidR="00232084" w:rsidDel="009F6A3D">
          <w:rPr>
            <w:rFonts w:ascii="Times New Roman" w:hAnsi="Times New Roman"/>
            <w:sz w:val="24"/>
          </w:rPr>
          <w:delText xml:space="preserve">the </w:delText>
        </w:r>
      </w:del>
      <w:ins w:id="257" w:author="Microsoft Office User" w:date="2021-03-25T08:33:00Z">
        <w:r w:rsidR="009F6A3D">
          <w:rPr>
            <w:rFonts w:ascii="Times New Roman" w:hAnsi="Times New Roman"/>
            <w:sz w:val="24"/>
          </w:rPr>
          <w:t xml:space="preserve">a </w:t>
        </w:r>
      </w:ins>
      <w:r w:rsidR="00232084">
        <w:rPr>
          <w:rFonts w:ascii="Times New Roman" w:hAnsi="Times New Roman"/>
          <w:sz w:val="24"/>
        </w:rPr>
        <w:t>community’s resistance to invasion.</w:t>
      </w:r>
      <w:r w:rsidR="00F11219">
        <w:rPr>
          <w:rFonts w:ascii="Times New Roman" w:hAnsi="Times New Roman"/>
          <w:sz w:val="24"/>
        </w:rPr>
        <w:t xml:space="preserve"> In order to study the manner by which pre-established </w:t>
      </w:r>
      <w:r w:rsidR="006B27E7">
        <w:rPr>
          <w:rFonts w:ascii="Times New Roman" w:hAnsi="Times New Roman"/>
          <w:sz w:val="24"/>
        </w:rPr>
        <w:t>communities</w:t>
      </w:r>
      <w:r w:rsidR="00F11219">
        <w:rPr>
          <w:rFonts w:ascii="Times New Roman" w:hAnsi="Times New Roman"/>
          <w:sz w:val="24"/>
        </w:rPr>
        <w:t xml:space="preserve"> </w:t>
      </w:r>
      <w:del w:id="258" w:author="Microsoft Office User" w:date="2021-03-25T08:33:00Z">
        <w:r w:rsidR="00F11219" w:rsidDel="009F6A3D">
          <w:rPr>
            <w:rFonts w:ascii="Times New Roman" w:hAnsi="Times New Roman"/>
            <w:sz w:val="24"/>
          </w:rPr>
          <w:delText xml:space="preserve">reconstruct </w:delText>
        </w:r>
      </w:del>
      <w:ins w:id="259" w:author="Microsoft Office User" w:date="2021-03-25T08:33:00Z">
        <w:r w:rsidR="009F6A3D">
          <w:rPr>
            <w:rFonts w:ascii="Times New Roman" w:hAnsi="Times New Roman"/>
            <w:sz w:val="24"/>
          </w:rPr>
          <w:t xml:space="preserve">assemble </w:t>
        </w:r>
      </w:ins>
      <w:del w:id="260" w:author="Microsoft Office User" w:date="2021-03-25T08:33:00Z">
        <w:r w:rsidR="00F11219" w:rsidDel="009F6A3D">
          <w:rPr>
            <w:rFonts w:ascii="Times New Roman" w:hAnsi="Times New Roman"/>
            <w:sz w:val="24"/>
          </w:rPr>
          <w:delText>themselves</w:delText>
        </w:r>
      </w:del>
      <w:ins w:id="261" w:author="Microsoft Office User" w:date="2021-03-25T08:33:00Z">
        <w:r w:rsidR="009F6A3D">
          <w:rPr>
            <w:rFonts w:ascii="Times New Roman" w:hAnsi="Times New Roman"/>
            <w:sz w:val="24"/>
          </w:rPr>
          <w:t>in newly empty habitat</w:t>
        </w:r>
      </w:ins>
      <w:r w:rsidR="00F11219">
        <w:rPr>
          <w:rFonts w:ascii="Times New Roman" w:hAnsi="Times New Roman"/>
          <w:sz w:val="24"/>
        </w:rPr>
        <w:t xml:space="preserve">, </w:t>
      </w:r>
      <w:del w:id="262" w:author="Microsoft Office User" w:date="2021-03-25T08:33:00Z">
        <w:r w:rsidR="00F11219" w:rsidDel="009F6A3D">
          <w:rPr>
            <w:rFonts w:ascii="Times New Roman" w:hAnsi="Times New Roman"/>
            <w:sz w:val="24"/>
          </w:rPr>
          <w:delText xml:space="preserve">the </w:delText>
        </w:r>
      </w:del>
      <w:ins w:id="263" w:author="Microsoft Office User" w:date="2021-03-25T08:33:00Z">
        <w:r w:rsidR="009F6A3D">
          <w:rPr>
            <w:rFonts w:ascii="Times New Roman" w:hAnsi="Times New Roman"/>
            <w:sz w:val="24"/>
          </w:rPr>
          <w:t xml:space="preserve">we selected </w:t>
        </w:r>
      </w:ins>
      <w:ins w:id="264" w:author="Microsoft Office User" w:date="2021-03-25T08:34:00Z">
        <w:r w:rsidR="009F6A3D">
          <w:rPr>
            <w:rFonts w:ascii="Times New Roman" w:hAnsi="Times New Roman"/>
            <w:sz w:val="24"/>
          </w:rPr>
          <w:t xml:space="preserve">invading species </w:t>
        </w:r>
      </w:ins>
      <w:del w:id="265" w:author="Microsoft Office User" w:date="2021-03-25T08:33:00Z">
        <w:r w:rsidR="00BD7181" w:rsidDel="009F6A3D">
          <w:rPr>
            <w:rFonts w:ascii="Times New Roman" w:hAnsi="Times New Roman"/>
            <w:sz w:val="24"/>
          </w:rPr>
          <w:delText xml:space="preserve">invaders are selected </w:delText>
        </w:r>
      </w:del>
      <w:r w:rsidR="00D16EBA">
        <w:rPr>
          <w:rFonts w:ascii="Times New Roman" w:hAnsi="Times New Roman"/>
          <w:sz w:val="24"/>
        </w:rPr>
        <w:t xml:space="preserve">from the equilibrated </w:t>
      </w:r>
      <w:del w:id="266" w:author="Microsoft Office User" w:date="2021-03-25T08:34:00Z">
        <w:r w:rsidR="00D16EBA" w:rsidDel="009F6A3D">
          <w:rPr>
            <w:rFonts w:ascii="Times New Roman" w:hAnsi="Times New Roman"/>
            <w:sz w:val="24"/>
          </w:rPr>
          <w:delText>mainlands</w:delText>
        </w:r>
      </w:del>
      <w:ins w:id="267" w:author="Microsoft Office User" w:date="2021-03-25T08:34:00Z">
        <w:r w:rsidR="009F6A3D">
          <w:rPr>
            <w:rFonts w:ascii="Times New Roman" w:hAnsi="Times New Roman"/>
            <w:sz w:val="24"/>
          </w:rPr>
          <w:t>mainland communities</w:t>
        </w:r>
      </w:ins>
      <w:r w:rsidR="00D16EBA">
        <w:rPr>
          <w:rFonts w:ascii="Times New Roman" w:hAnsi="Times New Roman"/>
          <w:sz w:val="24"/>
        </w:rPr>
        <w:t>.</w:t>
      </w:r>
      <w:r w:rsidR="00BD7181">
        <w:rPr>
          <w:rFonts w:ascii="Times New Roman" w:hAnsi="Times New Roman"/>
          <w:sz w:val="24"/>
        </w:rPr>
        <w:t xml:space="preserve"> </w:t>
      </w:r>
      <w:r w:rsidR="000541E7">
        <w:rPr>
          <w:rFonts w:ascii="Times New Roman" w:hAnsi="Times New Roman"/>
          <w:sz w:val="24"/>
        </w:rPr>
        <w:t xml:space="preserve">For each of the 5,500 combinations, 1 of the replicate </w:t>
      </w:r>
      <w:proofErr w:type="spellStart"/>
      <w:r w:rsidR="000541E7">
        <w:rPr>
          <w:rFonts w:ascii="Times New Roman" w:hAnsi="Times New Roman"/>
          <w:sz w:val="24"/>
        </w:rPr>
        <w:t>mainlands</w:t>
      </w:r>
      <w:proofErr w:type="spellEnd"/>
      <w:r w:rsidR="00232084">
        <w:rPr>
          <w:rFonts w:ascii="Times New Roman" w:hAnsi="Times New Roman"/>
          <w:sz w:val="24"/>
        </w:rPr>
        <w:t xml:space="preserve"> </w:t>
      </w:r>
      <w:r w:rsidR="000541E7">
        <w:rPr>
          <w:rFonts w:ascii="Times New Roman" w:hAnsi="Times New Roman"/>
          <w:sz w:val="24"/>
        </w:rPr>
        <w:t xml:space="preserve">is randomly selected. </w:t>
      </w:r>
      <w:r w:rsidR="00645D5F">
        <w:rPr>
          <w:rFonts w:ascii="Times New Roman" w:hAnsi="Times New Roman"/>
          <w:sz w:val="24"/>
        </w:rPr>
        <w:t xml:space="preserve">If the surviving </w:t>
      </w:r>
      <w:ins w:id="268" w:author="Microsoft Office User" w:date="2021-03-25T08:34:00Z">
        <w:r w:rsidR="009F6A3D">
          <w:rPr>
            <w:rFonts w:ascii="Times New Roman" w:hAnsi="Times New Roman"/>
            <w:sz w:val="24"/>
          </w:rPr>
          <w:t xml:space="preserve">mainland </w:t>
        </w:r>
      </w:ins>
      <w:r w:rsidR="00645D5F">
        <w:rPr>
          <w:rFonts w:ascii="Times New Roman" w:hAnsi="Times New Roman"/>
          <w:sz w:val="24"/>
        </w:rPr>
        <w:t xml:space="preserve">community </w:t>
      </w:r>
      <w:del w:id="269" w:author="Microsoft Office User" w:date="2021-03-25T08:34:00Z">
        <w:r w:rsidR="00645D5F" w:rsidDel="009F6A3D">
          <w:rPr>
            <w:rFonts w:ascii="Times New Roman" w:hAnsi="Times New Roman"/>
            <w:sz w:val="24"/>
          </w:rPr>
          <w:delText xml:space="preserve">maintained its </w:delText>
        </w:r>
      </w:del>
      <w:ins w:id="270" w:author="Microsoft Office User" w:date="2021-03-25T08:34:00Z">
        <w:r w:rsidR="009F6A3D">
          <w:rPr>
            <w:rFonts w:ascii="Times New Roman" w:hAnsi="Times New Roman"/>
            <w:sz w:val="24"/>
          </w:rPr>
          <w:t xml:space="preserve">equilibrates at </w:t>
        </w:r>
      </w:ins>
      <w:ins w:id="271" w:author="Microsoft Office User" w:date="2021-03-25T08:35:00Z">
        <w:r w:rsidR="009F6A3D">
          <w:rPr>
            <w:rFonts w:ascii="Times New Roman" w:hAnsi="Times New Roman"/>
            <w:sz w:val="24"/>
          </w:rPr>
          <w:t xml:space="preserve">a </w:t>
        </w:r>
      </w:ins>
      <w:r w:rsidR="00645D5F">
        <w:rPr>
          <w:rFonts w:ascii="Times New Roman" w:hAnsi="Times New Roman"/>
          <w:sz w:val="24"/>
        </w:rPr>
        <w:t xml:space="preserve">richness above a </w:t>
      </w:r>
      <w:r w:rsidR="006A695D">
        <w:rPr>
          <w:rFonts w:ascii="Times New Roman" w:hAnsi="Times New Roman"/>
          <w:sz w:val="24"/>
        </w:rPr>
        <w:t xml:space="preserve">sampling </w:t>
      </w:r>
      <w:del w:id="272" w:author="Microsoft Office User" w:date="2021-03-25T08:35:00Z">
        <w:r w:rsidR="006A695D" w:rsidDel="009F6A3D">
          <w:rPr>
            <w:rFonts w:ascii="Times New Roman" w:hAnsi="Times New Roman"/>
            <w:sz w:val="24"/>
          </w:rPr>
          <w:delText>size</w:delText>
        </w:r>
        <w:r w:rsidR="00645D5F" w:rsidDel="009F6A3D">
          <w:rPr>
            <w:rFonts w:ascii="Times New Roman" w:hAnsi="Times New Roman"/>
            <w:sz w:val="24"/>
          </w:rPr>
          <w:delText xml:space="preserve"> </w:delText>
        </w:r>
      </w:del>
      <w:ins w:id="273" w:author="Microsoft Office User" w:date="2021-03-25T08:35:00Z">
        <w:r w:rsidR="009F6A3D">
          <w:rPr>
            <w:rFonts w:ascii="Times New Roman" w:hAnsi="Times New Roman"/>
            <w:sz w:val="24"/>
          </w:rPr>
          <w:t xml:space="preserve">threshold </w:t>
        </w:r>
      </w:ins>
      <w:proofErr w:type="spellStart"/>
      <w:r w:rsidR="00645D5F" w:rsidRPr="00752127">
        <w:rPr>
          <w:rFonts w:ascii="Times New Roman" w:hAnsi="Times New Roman"/>
          <w:i/>
          <w:iCs/>
          <w:sz w:val="24"/>
        </w:rPr>
        <w:t>nI</w:t>
      </w:r>
      <w:proofErr w:type="spellEnd"/>
      <w:r w:rsidR="00645D5F">
        <w:rPr>
          <w:rFonts w:ascii="Times New Roman" w:hAnsi="Times New Roman"/>
          <w:sz w:val="24"/>
        </w:rPr>
        <w:t>, the simulation continues</w:t>
      </w:r>
      <w:r w:rsidR="00213DE2">
        <w:rPr>
          <w:rFonts w:ascii="Times New Roman" w:hAnsi="Times New Roman"/>
          <w:sz w:val="24"/>
        </w:rPr>
        <w:t xml:space="preserve">; </w:t>
      </w:r>
      <w:del w:id="274" w:author="Microsoft Office User" w:date="2021-03-25T08:35:00Z">
        <w:r w:rsidR="00213DE2" w:rsidDel="009F6A3D">
          <w:rPr>
            <w:rFonts w:ascii="Times New Roman" w:hAnsi="Times New Roman"/>
            <w:sz w:val="24"/>
          </w:rPr>
          <w:delText>for the main text</w:delText>
        </w:r>
      </w:del>
      <w:ins w:id="275" w:author="Microsoft Office User" w:date="2021-03-25T08:35:00Z">
        <w:r w:rsidR="009F6A3D">
          <w:rPr>
            <w:rFonts w:ascii="Times New Roman" w:hAnsi="Times New Roman"/>
            <w:sz w:val="24"/>
          </w:rPr>
          <w:t>here</w:t>
        </w:r>
      </w:ins>
      <w:r w:rsidR="00213DE2">
        <w:rPr>
          <w:rFonts w:ascii="Times New Roman" w:hAnsi="Times New Roman"/>
          <w:sz w:val="24"/>
        </w:rPr>
        <w:t>,</w:t>
      </w:r>
      <w:ins w:id="276" w:author="Microsoft Office User" w:date="2021-03-25T08:35:00Z">
        <w:r w:rsidR="009F6A3D">
          <w:rPr>
            <w:rFonts w:ascii="Times New Roman" w:hAnsi="Times New Roman"/>
            <w:sz w:val="24"/>
          </w:rPr>
          <w:t xml:space="preserve"> we focus on cases where</w:t>
        </w:r>
      </w:ins>
      <w:r w:rsidR="00213DE2">
        <w:rPr>
          <w:rFonts w:ascii="Times New Roman" w:hAnsi="Times New Roman"/>
          <w:sz w:val="24"/>
        </w:rPr>
        <w:t xml:space="preserve"> </w:t>
      </w:r>
      <w:proofErr w:type="spellStart"/>
      <w:r w:rsidR="001B15B6" w:rsidRPr="00752127">
        <w:rPr>
          <w:rFonts w:ascii="Times New Roman" w:hAnsi="Times New Roman"/>
          <w:i/>
          <w:iCs/>
          <w:sz w:val="24"/>
        </w:rPr>
        <w:t>n</w:t>
      </w:r>
      <w:r w:rsidR="004A44E1" w:rsidRPr="00752127">
        <w:rPr>
          <w:rFonts w:ascii="Times New Roman" w:hAnsi="Times New Roman"/>
          <w:i/>
          <w:iCs/>
          <w:sz w:val="24"/>
        </w:rPr>
        <w:t>I</w:t>
      </w:r>
      <w:proofErr w:type="spellEnd"/>
      <w:r w:rsidR="004A44E1">
        <w:rPr>
          <w:rFonts w:ascii="Times New Roman" w:hAnsi="Times New Roman"/>
          <w:sz w:val="24"/>
        </w:rPr>
        <w:t xml:space="preserve"> </w:t>
      </w:r>
      <w:del w:id="277" w:author="Microsoft Office User" w:date="2021-03-25T08:35:00Z">
        <w:r w:rsidR="004A44E1" w:rsidDel="009F6A3D">
          <w:rPr>
            <w:rFonts w:ascii="Times New Roman" w:hAnsi="Times New Roman"/>
            <w:sz w:val="24"/>
          </w:rPr>
          <w:delText>w</w:delText>
        </w:r>
        <w:r w:rsidR="00755759" w:rsidDel="009F6A3D">
          <w:rPr>
            <w:rFonts w:ascii="Times New Roman" w:hAnsi="Times New Roman"/>
            <w:sz w:val="24"/>
          </w:rPr>
          <w:delText>as held at a</w:delText>
        </w:r>
        <w:r w:rsidR="004A44E1" w:rsidDel="009F6A3D">
          <w:rPr>
            <w:rFonts w:ascii="Times New Roman" w:hAnsi="Times New Roman"/>
            <w:sz w:val="24"/>
          </w:rPr>
          <w:delText xml:space="preserve"> constant size of </w:delText>
        </w:r>
      </w:del>
      <w:ins w:id="278" w:author="Microsoft Office User" w:date="2021-03-25T08:35:00Z">
        <w:r w:rsidR="009F6A3D">
          <w:rPr>
            <w:rFonts w:ascii="Times New Roman" w:hAnsi="Times New Roman"/>
            <w:sz w:val="24"/>
          </w:rPr>
          <w:t xml:space="preserve">= </w:t>
        </w:r>
      </w:ins>
      <w:r w:rsidR="004A44E1">
        <w:rPr>
          <w:rFonts w:ascii="Times New Roman" w:hAnsi="Times New Roman"/>
          <w:sz w:val="24"/>
        </w:rPr>
        <w:t>5</w:t>
      </w:r>
      <w:r w:rsidR="00645D5F">
        <w:rPr>
          <w:rFonts w:ascii="Times New Roman" w:hAnsi="Times New Roman"/>
          <w:sz w:val="24"/>
        </w:rPr>
        <w:t xml:space="preserve">. </w:t>
      </w:r>
      <w:r w:rsidR="00000AF6">
        <w:rPr>
          <w:rFonts w:ascii="Times New Roman" w:hAnsi="Times New Roman"/>
          <w:sz w:val="24"/>
        </w:rPr>
        <w:t xml:space="preserve">If the community’s richness is less than </w:t>
      </w:r>
      <w:proofErr w:type="spellStart"/>
      <w:r w:rsidR="00E70EDE" w:rsidRPr="00752127">
        <w:rPr>
          <w:rFonts w:ascii="Times New Roman" w:hAnsi="Times New Roman"/>
          <w:i/>
          <w:iCs/>
          <w:sz w:val="24"/>
        </w:rPr>
        <w:t>nI</w:t>
      </w:r>
      <w:proofErr w:type="spellEnd"/>
      <w:r w:rsidR="005531E8">
        <w:rPr>
          <w:rFonts w:ascii="Times New Roman" w:hAnsi="Times New Roman"/>
          <w:sz w:val="24"/>
        </w:rPr>
        <w:t>, the mainland is considered extinct</w:t>
      </w:r>
      <w:r w:rsidR="0068289B">
        <w:rPr>
          <w:rFonts w:ascii="Times New Roman" w:hAnsi="Times New Roman"/>
          <w:sz w:val="24"/>
        </w:rPr>
        <w:t xml:space="preserve"> and the next combination is selected.</w:t>
      </w:r>
      <w:r w:rsidR="00C72EF8">
        <w:rPr>
          <w:rFonts w:ascii="Times New Roman" w:hAnsi="Times New Roman"/>
          <w:sz w:val="24"/>
        </w:rPr>
        <w:t xml:space="preserve"> </w:t>
      </w:r>
      <w:del w:id="279" w:author="Microsoft Office User" w:date="2021-03-25T08:35:00Z">
        <w:r w:rsidR="00C72EF8" w:rsidDel="009F6A3D">
          <w:rPr>
            <w:rFonts w:ascii="Times New Roman" w:hAnsi="Times New Roman"/>
            <w:sz w:val="24"/>
          </w:rPr>
          <w:delText>If the</w:delText>
        </w:r>
      </w:del>
      <w:ins w:id="280" w:author="Microsoft Office User" w:date="2021-03-25T08:35:00Z">
        <w:r w:rsidR="009F6A3D">
          <w:rPr>
            <w:rFonts w:ascii="Times New Roman" w:hAnsi="Times New Roman"/>
            <w:sz w:val="24"/>
          </w:rPr>
          <w:t>For mainland commu</w:t>
        </w:r>
      </w:ins>
      <w:ins w:id="281" w:author="Microsoft Office User" w:date="2021-03-25T08:36:00Z">
        <w:r w:rsidR="009F6A3D">
          <w:rPr>
            <w:rFonts w:ascii="Times New Roman" w:hAnsi="Times New Roman"/>
            <w:sz w:val="24"/>
          </w:rPr>
          <w:t xml:space="preserve">nities that equilibrate to a species richness above the </w:t>
        </w:r>
        <w:proofErr w:type="spellStart"/>
        <w:r w:rsidR="009F6A3D">
          <w:rPr>
            <w:rFonts w:ascii="Times New Roman" w:hAnsi="Times New Roman"/>
            <w:sz w:val="24"/>
          </w:rPr>
          <w:t>nI</w:t>
        </w:r>
        <w:proofErr w:type="spellEnd"/>
        <w:r w:rsidR="009F6A3D">
          <w:rPr>
            <w:rFonts w:ascii="Times New Roman" w:hAnsi="Times New Roman"/>
            <w:sz w:val="24"/>
          </w:rPr>
          <w:t xml:space="preserve"> threshold, </w:t>
        </w:r>
      </w:ins>
      <w:del w:id="282" w:author="Microsoft Office User" w:date="2021-03-25T08:36:00Z">
        <w:r w:rsidR="00C72EF8" w:rsidDel="009F6A3D">
          <w:rPr>
            <w:rFonts w:ascii="Times New Roman" w:hAnsi="Times New Roman"/>
            <w:sz w:val="24"/>
          </w:rPr>
          <w:delText xml:space="preserve"> </w:delText>
        </w:r>
      </w:del>
      <w:r w:rsidR="00C72EF8">
        <w:rPr>
          <w:rFonts w:ascii="Times New Roman" w:hAnsi="Times New Roman"/>
          <w:sz w:val="24"/>
        </w:rPr>
        <w:t xml:space="preserve">simulation </w:t>
      </w:r>
      <w:ins w:id="283" w:author="Microsoft Office User" w:date="2021-03-25T08:36:00Z">
        <w:r w:rsidR="009F6A3D">
          <w:rPr>
            <w:rFonts w:ascii="Times New Roman" w:hAnsi="Times New Roman"/>
            <w:sz w:val="24"/>
          </w:rPr>
          <w:t xml:space="preserve">of community assembly onto </w:t>
        </w:r>
      </w:ins>
      <w:del w:id="284" w:author="Microsoft Office User" w:date="2021-03-25T08:36:00Z">
        <w:r w:rsidR="00C72EF8" w:rsidDel="009F6A3D">
          <w:rPr>
            <w:rFonts w:ascii="Times New Roman" w:hAnsi="Times New Roman"/>
            <w:sz w:val="24"/>
          </w:rPr>
          <w:delText xml:space="preserve">continues, </w:delText>
        </w:r>
      </w:del>
      <w:r w:rsidR="00C72EF8">
        <w:rPr>
          <w:rFonts w:ascii="Times New Roman" w:hAnsi="Times New Roman"/>
          <w:sz w:val="24"/>
        </w:rPr>
        <w:t>5 replicate islands</w:t>
      </w:r>
      <w:ins w:id="285" w:author="Microsoft Office User" w:date="2021-03-25T08:36:00Z">
        <w:r w:rsidR="009F6A3D">
          <w:rPr>
            <w:rFonts w:ascii="Times New Roman" w:hAnsi="Times New Roman"/>
            <w:sz w:val="24"/>
          </w:rPr>
          <w:t xml:space="preserve"> proceeds</w:t>
        </w:r>
      </w:ins>
      <w:del w:id="286" w:author="Microsoft Office User" w:date="2021-03-25T08:36:00Z">
        <w:r w:rsidR="00C72EF8" w:rsidDel="009F6A3D">
          <w:rPr>
            <w:rFonts w:ascii="Times New Roman" w:hAnsi="Times New Roman"/>
            <w:sz w:val="24"/>
          </w:rPr>
          <w:delText xml:space="preserve"> are generated</w:delText>
        </w:r>
      </w:del>
      <w:r w:rsidR="00C72EF8">
        <w:rPr>
          <w:rFonts w:ascii="Times New Roman" w:hAnsi="Times New Roman"/>
          <w:sz w:val="24"/>
        </w:rPr>
        <w:t>.</w:t>
      </w:r>
      <w:r w:rsidR="006A695D">
        <w:rPr>
          <w:rFonts w:ascii="Times New Roman" w:hAnsi="Times New Roman"/>
          <w:sz w:val="24"/>
        </w:rPr>
        <w:t xml:space="preserve"> </w:t>
      </w:r>
      <w:r w:rsidR="00F87B42">
        <w:rPr>
          <w:rFonts w:ascii="Times New Roman" w:hAnsi="Times New Roman"/>
          <w:sz w:val="24"/>
        </w:rPr>
        <w:t xml:space="preserve">For each </w:t>
      </w:r>
      <w:r w:rsidR="00AE13AA">
        <w:rPr>
          <w:rFonts w:ascii="Times New Roman" w:hAnsi="Times New Roman"/>
          <w:sz w:val="24"/>
        </w:rPr>
        <w:t xml:space="preserve">island, </w:t>
      </w:r>
      <w:proofErr w:type="spellStart"/>
      <w:r w:rsidR="00E70EDE" w:rsidRPr="00752127">
        <w:rPr>
          <w:rFonts w:ascii="Times New Roman" w:hAnsi="Times New Roman"/>
          <w:i/>
          <w:iCs/>
          <w:sz w:val="24"/>
        </w:rPr>
        <w:t>nI</w:t>
      </w:r>
      <w:proofErr w:type="spellEnd"/>
      <w:r w:rsidR="00E70EDE">
        <w:rPr>
          <w:rFonts w:ascii="Times New Roman" w:hAnsi="Times New Roman"/>
          <w:sz w:val="24"/>
        </w:rPr>
        <w:t xml:space="preserve"> </w:t>
      </w:r>
      <w:r w:rsidR="00AE13AA">
        <w:rPr>
          <w:rFonts w:ascii="Times New Roman" w:hAnsi="Times New Roman"/>
          <w:sz w:val="24"/>
        </w:rPr>
        <w:t xml:space="preserve">species are selected </w:t>
      </w:r>
      <w:r w:rsidR="00504658">
        <w:rPr>
          <w:rFonts w:ascii="Times New Roman" w:hAnsi="Times New Roman"/>
          <w:sz w:val="24"/>
        </w:rPr>
        <w:t xml:space="preserve">to form a </w:t>
      </w:r>
      <w:r w:rsidR="003451D4">
        <w:rPr>
          <w:rFonts w:ascii="Times New Roman" w:hAnsi="Times New Roman"/>
          <w:sz w:val="24"/>
        </w:rPr>
        <w:t>community</w:t>
      </w:r>
      <w:r w:rsidR="008C7270">
        <w:rPr>
          <w:rFonts w:ascii="Times New Roman" w:hAnsi="Times New Roman"/>
          <w:sz w:val="24"/>
        </w:rPr>
        <w:t xml:space="preserve">. </w:t>
      </w:r>
      <w:r w:rsidR="00C902A7">
        <w:rPr>
          <w:rFonts w:ascii="Times New Roman" w:hAnsi="Times New Roman"/>
          <w:sz w:val="24"/>
        </w:rPr>
        <w:t xml:space="preserve">This is done through random sampling </w:t>
      </w:r>
      <w:r w:rsidR="00CD0799">
        <w:rPr>
          <w:rFonts w:ascii="Times New Roman" w:hAnsi="Times New Roman"/>
          <w:sz w:val="24"/>
        </w:rPr>
        <w:t>of</w:t>
      </w:r>
      <w:r w:rsidR="00C902A7">
        <w:rPr>
          <w:rFonts w:ascii="Times New Roman" w:hAnsi="Times New Roman"/>
          <w:sz w:val="24"/>
        </w:rPr>
        <w:t xml:space="preserve"> the mainland community</w:t>
      </w:r>
      <w:r w:rsidR="00CD0799">
        <w:rPr>
          <w:rFonts w:ascii="Times New Roman" w:hAnsi="Times New Roman"/>
          <w:sz w:val="24"/>
        </w:rPr>
        <w:t>, without repl</w:t>
      </w:r>
      <w:r w:rsidR="00B10210">
        <w:rPr>
          <w:rFonts w:ascii="Times New Roman" w:hAnsi="Times New Roman"/>
          <w:sz w:val="24"/>
        </w:rPr>
        <w:t xml:space="preserve">acement. The selected species are introduced to the island at </w:t>
      </w:r>
      <w:proofErr w:type="spellStart"/>
      <w:r w:rsidR="00B10210" w:rsidRPr="00350CC7">
        <w:rPr>
          <w:rFonts w:ascii="Times New Roman" w:hAnsi="Times New Roman"/>
          <w:i/>
          <w:iCs/>
          <w:sz w:val="24"/>
        </w:rPr>
        <w:t>xz</w:t>
      </w:r>
      <w:proofErr w:type="spellEnd"/>
      <w:r w:rsidR="00B10210">
        <w:rPr>
          <w:rFonts w:ascii="Times New Roman" w:hAnsi="Times New Roman"/>
          <w:sz w:val="24"/>
        </w:rPr>
        <w:t xml:space="preserve"> </w:t>
      </w:r>
      <w:r w:rsidR="00E51F74">
        <w:rPr>
          <w:rFonts w:ascii="Times New Roman" w:hAnsi="Times New Roman"/>
          <w:sz w:val="24"/>
        </w:rPr>
        <w:t xml:space="preserve">percent </w:t>
      </w:r>
      <w:r w:rsidR="00B10210">
        <w:rPr>
          <w:rFonts w:ascii="Times New Roman" w:hAnsi="Times New Roman"/>
          <w:sz w:val="24"/>
        </w:rPr>
        <w:t>of their population</w:t>
      </w:r>
      <w:ins w:id="287" w:author="Microsoft Office User" w:date="2021-03-25T08:37:00Z">
        <w:r w:rsidR="009F6A3D">
          <w:rPr>
            <w:rFonts w:ascii="Times New Roman" w:hAnsi="Times New Roman"/>
            <w:sz w:val="24"/>
          </w:rPr>
          <w:t xml:space="preserve"> size</w:t>
        </w:r>
      </w:ins>
      <w:r w:rsidR="00B10210">
        <w:rPr>
          <w:rFonts w:ascii="Times New Roman" w:hAnsi="Times New Roman"/>
          <w:sz w:val="24"/>
        </w:rPr>
        <w:t xml:space="preserve"> on the </w:t>
      </w:r>
      <w:r w:rsidR="00AD6998">
        <w:rPr>
          <w:rFonts w:ascii="Times New Roman" w:hAnsi="Times New Roman"/>
          <w:sz w:val="24"/>
        </w:rPr>
        <w:t xml:space="preserve">mainland; </w:t>
      </w:r>
      <w:del w:id="288" w:author="Microsoft Office User" w:date="2021-03-25T08:37:00Z">
        <w:r w:rsidR="00AD6998" w:rsidDel="009F6A3D">
          <w:rPr>
            <w:rFonts w:ascii="Times New Roman" w:hAnsi="Times New Roman"/>
            <w:sz w:val="24"/>
          </w:rPr>
          <w:delText>for our purposes</w:delText>
        </w:r>
      </w:del>
      <w:ins w:id="289" w:author="Microsoft Office User" w:date="2021-03-25T08:37:00Z">
        <w:r w:rsidR="009F6A3D">
          <w:rPr>
            <w:rFonts w:ascii="Times New Roman" w:hAnsi="Times New Roman"/>
            <w:sz w:val="24"/>
          </w:rPr>
          <w:t>here</w:t>
        </w:r>
      </w:ins>
      <w:r w:rsidR="00AD6998">
        <w:rPr>
          <w:rFonts w:ascii="Times New Roman" w:hAnsi="Times New Roman"/>
          <w:sz w:val="24"/>
        </w:rPr>
        <w:t xml:space="preserve">, </w:t>
      </w:r>
      <w:proofErr w:type="spellStart"/>
      <w:r w:rsidR="00D3712A" w:rsidRPr="00081786">
        <w:rPr>
          <w:rFonts w:ascii="Times New Roman" w:hAnsi="Times New Roman"/>
          <w:i/>
          <w:iCs/>
          <w:sz w:val="24"/>
        </w:rPr>
        <w:t>xz</w:t>
      </w:r>
      <w:proofErr w:type="spellEnd"/>
      <w:r w:rsidR="00AD6998">
        <w:rPr>
          <w:rFonts w:ascii="Times New Roman" w:hAnsi="Times New Roman"/>
          <w:sz w:val="24"/>
        </w:rPr>
        <w:t xml:space="preserve"> was held </w:t>
      </w:r>
      <w:del w:id="290" w:author="Microsoft Office User" w:date="2021-03-25T08:37:00Z">
        <w:r w:rsidR="00AD6998" w:rsidDel="009F6A3D">
          <w:rPr>
            <w:rFonts w:ascii="Times New Roman" w:hAnsi="Times New Roman"/>
            <w:sz w:val="24"/>
          </w:rPr>
          <w:delText xml:space="preserve">constant </w:delText>
        </w:r>
      </w:del>
      <w:r w:rsidR="00AD6998">
        <w:rPr>
          <w:rFonts w:ascii="Times New Roman" w:hAnsi="Times New Roman"/>
          <w:sz w:val="24"/>
        </w:rPr>
        <w:t>at 10 percen</w:t>
      </w:r>
      <w:r w:rsidR="00392277">
        <w:rPr>
          <w:rFonts w:ascii="Times New Roman" w:hAnsi="Times New Roman"/>
          <w:sz w:val="24"/>
        </w:rPr>
        <w:t xml:space="preserve">t. </w:t>
      </w:r>
      <w:r w:rsidR="00975B75">
        <w:rPr>
          <w:rFonts w:ascii="Times New Roman" w:hAnsi="Times New Roman"/>
          <w:sz w:val="24"/>
        </w:rPr>
        <w:t xml:space="preserve">The selected species are not removed from the mainland, nor are their population sizes affected. For the duration of </w:t>
      </w:r>
      <w:r w:rsidR="007763BE">
        <w:rPr>
          <w:rFonts w:ascii="Times New Roman" w:hAnsi="Times New Roman"/>
          <w:sz w:val="24"/>
        </w:rPr>
        <w:t>each</w:t>
      </w:r>
      <w:r w:rsidR="00975B75">
        <w:rPr>
          <w:rFonts w:ascii="Times New Roman" w:hAnsi="Times New Roman"/>
          <w:sz w:val="24"/>
        </w:rPr>
        <w:t xml:space="preserve"> island community’s assembly, the mainland</w:t>
      </w:r>
      <w:r w:rsidR="00084B94">
        <w:rPr>
          <w:rFonts w:ascii="Times New Roman" w:hAnsi="Times New Roman"/>
          <w:sz w:val="24"/>
        </w:rPr>
        <w:t xml:space="preserve"> community remains </w:t>
      </w:r>
      <w:r w:rsidR="00975B75">
        <w:rPr>
          <w:rFonts w:ascii="Times New Roman" w:hAnsi="Times New Roman"/>
          <w:sz w:val="24"/>
        </w:rPr>
        <w:t xml:space="preserve">at </w:t>
      </w:r>
      <w:r w:rsidR="00D63515">
        <w:rPr>
          <w:rFonts w:ascii="Times New Roman" w:hAnsi="Times New Roman"/>
          <w:sz w:val="24"/>
        </w:rPr>
        <w:t>equilibrium</w:t>
      </w:r>
      <w:r w:rsidR="00EF2063">
        <w:rPr>
          <w:rFonts w:ascii="Times New Roman" w:hAnsi="Times New Roman"/>
          <w:sz w:val="24"/>
        </w:rPr>
        <w:t>.</w:t>
      </w:r>
      <w:r w:rsidR="009E611E">
        <w:rPr>
          <w:rFonts w:ascii="Times New Roman" w:hAnsi="Times New Roman"/>
          <w:sz w:val="24"/>
        </w:rPr>
        <w:t xml:space="preserve"> </w:t>
      </w:r>
    </w:p>
    <w:p w14:paraId="231340FA" w14:textId="67667640" w:rsidR="00E7419A" w:rsidRDefault="00A240B0" w:rsidP="001C40AB">
      <w:pPr>
        <w:spacing w:line="480" w:lineRule="auto"/>
        <w:ind w:firstLine="0"/>
        <w:rPr>
          <w:rFonts w:ascii="Times New Roman" w:hAnsi="Times New Roman"/>
          <w:sz w:val="24"/>
        </w:rPr>
      </w:pPr>
      <w:r>
        <w:rPr>
          <w:rFonts w:ascii="Times New Roman" w:hAnsi="Times New Roman"/>
          <w:sz w:val="24"/>
        </w:rPr>
        <w:tab/>
      </w:r>
      <w:r w:rsidR="006219FC">
        <w:rPr>
          <w:rFonts w:ascii="Times New Roman" w:hAnsi="Times New Roman"/>
          <w:sz w:val="24"/>
        </w:rPr>
        <w:t xml:space="preserve">Once the </w:t>
      </w:r>
      <w:proofErr w:type="spellStart"/>
      <w:r w:rsidR="006219FC" w:rsidRPr="0030479E">
        <w:rPr>
          <w:rFonts w:ascii="Times New Roman" w:hAnsi="Times New Roman"/>
          <w:i/>
          <w:iCs/>
          <w:sz w:val="24"/>
        </w:rPr>
        <w:t>nI</w:t>
      </w:r>
      <w:proofErr w:type="spellEnd"/>
      <w:r w:rsidR="006219FC">
        <w:rPr>
          <w:rFonts w:ascii="Times New Roman" w:hAnsi="Times New Roman"/>
          <w:sz w:val="24"/>
        </w:rPr>
        <w:t xml:space="preserve"> immigrant species are selected, their population dynamics are simulated using the </w:t>
      </w:r>
      <w:r w:rsidR="000D236D">
        <w:rPr>
          <w:rFonts w:ascii="Times New Roman" w:hAnsi="Times New Roman"/>
          <w:sz w:val="24"/>
        </w:rPr>
        <w:t xml:space="preserve">same </w:t>
      </w:r>
      <w:r w:rsidR="006219FC">
        <w:rPr>
          <w:rFonts w:ascii="Times New Roman" w:hAnsi="Times New Roman"/>
          <w:sz w:val="24"/>
        </w:rPr>
        <w:t xml:space="preserve">interactions </w:t>
      </w:r>
      <w:r w:rsidR="000D236D">
        <w:rPr>
          <w:rFonts w:ascii="Times New Roman" w:hAnsi="Times New Roman"/>
          <w:sz w:val="24"/>
        </w:rPr>
        <w:t xml:space="preserve">from the mainland’s </w:t>
      </w:r>
      <w:r w:rsidR="006219FC">
        <w:rPr>
          <w:rFonts w:ascii="Times New Roman" w:hAnsi="Times New Roman"/>
          <w:sz w:val="24"/>
        </w:rPr>
        <w:t xml:space="preserve">matrix </w:t>
      </w:r>
      <w:r w:rsidR="006219FC" w:rsidRPr="0030479E">
        <w:rPr>
          <w:rFonts w:ascii="Times New Roman" w:hAnsi="Times New Roman"/>
          <w:i/>
          <w:iCs/>
          <w:sz w:val="24"/>
        </w:rPr>
        <w:t>A</w:t>
      </w:r>
      <w:ins w:id="291" w:author="Microsoft Office User" w:date="2021-03-25T08:37:00Z">
        <w:r w:rsidR="009F6A3D">
          <w:rPr>
            <w:rFonts w:ascii="Times New Roman" w:hAnsi="Times New Roman"/>
            <w:i/>
            <w:iCs/>
            <w:sz w:val="24"/>
          </w:rPr>
          <w:t xml:space="preserve"> </w:t>
        </w:r>
        <w:r w:rsidR="009F6A3D">
          <w:rPr>
            <w:rFonts w:ascii="Times New Roman" w:hAnsi="Times New Roman"/>
            <w:sz w:val="24"/>
          </w:rPr>
          <w:t xml:space="preserve">(i.e., </w:t>
        </w:r>
      </w:ins>
      <w:ins w:id="292" w:author="Microsoft Office User" w:date="2021-03-25T08:38:00Z">
        <w:r w:rsidR="009F6A3D">
          <w:rPr>
            <w:rFonts w:ascii="Times New Roman" w:hAnsi="Times New Roman"/>
            <w:sz w:val="24"/>
          </w:rPr>
          <w:t>both island and mainland dynamics are determined by Equation 1)</w:t>
        </w:r>
      </w:ins>
      <w:r w:rsidR="006219FC">
        <w:rPr>
          <w:rFonts w:ascii="Times New Roman" w:hAnsi="Times New Roman"/>
          <w:sz w:val="24"/>
        </w:rPr>
        <w:t>.</w:t>
      </w:r>
      <w:r w:rsidR="00034676">
        <w:rPr>
          <w:rFonts w:ascii="Times New Roman" w:hAnsi="Times New Roman"/>
          <w:sz w:val="24"/>
        </w:rPr>
        <w:t xml:space="preserve"> </w:t>
      </w:r>
      <w:r w:rsidR="00F344BD">
        <w:rPr>
          <w:rFonts w:ascii="Times New Roman" w:hAnsi="Times New Roman"/>
          <w:sz w:val="24"/>
        </w:rPr>
        <w:t xml:space="preserve">When the community achieves equilibrium below </w:t>
      </w:r>
      <w:r w:rsidR="0030479E">
        <w:rPr>
          <w:rFonts w:ascii="Times New Roman" w:hAnsi="Times New Roman"/>
          <w:sz w:val="24"/>
        </w:rPr>
        <w:t>δ</w:t>
      </w:r>
      <w:r w:rsidR="00F344BD">
        <w:rPr>
          <w:rFonts w:ascii="Times New Roman" w:hAnsi="Times New Roman"/>
          <w:sz w:val="24"/>
        </w:rPr>
        <w:t xml:space="preserve"> or reaches the time limit </w:t>
      </w:r>
      <w:proofErr w:type="spellStart"/>
      <w:r w:rsidR="00F344BD" w:rsidRPr="0030479E">
        <w:rPr>
          <w:rFonts w:ascii="Times New Roman" w:hAnsi="Times New Roman"/>
          <w:i/>
          <w:iCs/>
          <w:sz w:val="24"/>
        </w:rPr>
        <w:t>tl</w:t>
      </w:r>
      <w:proofErr w:type="spellEnd"/>
      <w:r w:rsidR="00F344BD">
        <w:rPr>
          <w:rFonts w:ascii="Times New Roman" w:hAnsi="Times New Roman"/>
          <w:sz w:val="24"/>
        </w:rPr>
        <w:t xml:space="preserve">, the simulation ceases. </w:t>
      </w:r>
      <w:r w:rsidR="00640F8B">
        <w:rPr>
          <w:rFonts w:ascii="Times New Roman" w:hAnsi="Times New Roman"/>
          <w:sz w:val="24"/>
        </w:rPr>
        <w:t xml:space="preserve">The species whose population’s fall below the extinction threshold </w:t>
      </w:r>
      <w:r w:rsidR="00640F8B" w:rsidRPr="00F0392B">
        <w:rPr>
          <w:rFonts w:ascii="Times New Roman" w:hAnsi="Times New Roman"/>
          <w:i/>
          <w:iCs/>
          <w:sz w:val="24"/>
        </w:rPr>
        <w:t>e</w:t>
      </w:r>
      <w:r w:rsidR="00640F8B">
        <w:rPr>
          <w:rFonts w:ascii="Times New Roman" w:hAnsi="Times New Roman"/>
          <w:sz w:val="24"/>
        </w:rPr>
        <w:t xml:space="preserve"> are removed from the island, and </w:t>
      </w:r>
      <w:r w:rsidR="00B423B3">
        <w:rPr>
          <w:rFonts w:ascii="Times New Roman" w:hAnsi="Times New Roman"/>
          <w:sz w:val="24"/>
        </w:rPr>
        <w:t xml:space="preserve">the </w:t>
      </w:r>
      <w:del w:id="293" w:author="Microsoft Office User" w:date="2021-03-25T08:38:00Z">
        <w:r w:rsidR="004F46E6" w:rsidDel="009F6A3D">
          <w:rPr>
            <w:rFonts w:ascii="Times New Roman" w:hAnsi="Times New Roman"/>
            <w:sz w:val="24"/>
          </w:rPr>
          <w:delText>selection</w:delText>
        </w:r>
        <w:r w:rsidR="00F97CD5" w:rsidDel="009F6A3D">
          <w:rPr>
            <w:rFonts w:ascii="Times New Roman" w:hAnsi="Times New Roman"/>
            <w:sz w:val="24"/>
          </w:rPr>
          <w:delText xml:space="preserve"> </w:delText>
        </w:r>
      </w:del>
      <w:ins w:id="294" w:author="Microsoft Office User" w:date="2021-03-25T08:38:00Z">
        <w:r w:rsidR="009F6A3D">
          <w:rPr>
            <w:rFonts w:ascii="Times New Roman" w:hAnsi="Times New Roman"/>
            <w:sz w:val="24"/>
          </w:rPr>
          <w:t xml:space="preserve">migration </w:t>
        </w:r>
      </w:ins>
      <w:r w:rsidR="00F97CD5">
        <w:rPr>
          <w:rFonts w:ascii="Times New Roman" w:hAnsi="Times New Roman"/>
          <w:sz w:val="24"/>
        </w:rPr>
        <w:t xml:space="preserve">step </w:t>
      </w:r>
      <w:r w:rsidR="00B423B3">
        <w:rPr>
          <w:rFonts w:ascii="Times New Roman" w:hAnsi="Times New Roman"/>
          <w:sz w:val="24"/>
        </w:rPr>
        <w:t>is repeated</w:t>
      </w:r>
      <w:r w:rsidR="00640F8B">
        <w:rPr>
          <w:rFonts w:ascii="Times New Roman" w:hAnsi="Times New Roman"/>
          <w:sz w:val="24"/>
        </w:rPr>
        <w:t xml:space="preserve">. Another </w:t>
      </w:r>
      <w:r w:rsidR="00C0781E">
        <w:rPr>
          <w:rFonts w:ascii="Times New Roman" w:hAnsi="Times New Roman"/>
          <w:sz w:val="24"/>
        </w:rPr>
        <w:t>set of</w:t>
      </w:r>
      <w:r w:rsidR="00640F8B">
        <w:rPr>
          <w:rFonts w:ascii="Times New Roman" w:hAnsi="Times New Roman"/>
          <w:sz w:val="24"/>
        </w:rPr>
        <w:t xml:space="preserve"> </w:t>
      </w:r>
      <w:proofErr w:type="spellStart"/>
      <w:r w:rsidR="00640F8B" w:rsidRPr="00F0392B">
        <w:rPr>
          <w:rFonts w:ascii="Times New Roman" w:hAnsi="Times New Roman"/>
          <w:i/>
          <w:iCs/>
          <w:sz w:val="24"/>
        </w:rPr>
        <w:t>nI</w:t>
      </w:r>
      <w:proofErr w:type="spellEnd"/>
      <w:r w:rsidR="00640F8B">
        <w:rPr>
          <w:rFonts w:ascii="Times New Roman" w:hAnsi="Times New Roman"/>
          <w:sz w:val="24"/>
        </w:rPr>
        <w:t xml:space="preserve"> species are </w:t>
      </w:r>
      <w:r w:rsidR="0015082E">
        <w:rPr>
          <w:rFonts w:ascii="Times New Roman" w:hAnsi="Times New Roman"/>
          <w:sz w:val="24"/>
        </w:rPr>
        <w:t>chosen</w:t>
      </w:r>
      <w:r w:rsidR="00640F8B">
        <w:rPr>
          <w:rFonts w:ascii="Times New Roman" w:hAnsi="Times New Roman"/>
          <w:sz w:val="24"/>
        </w:rPr>
        <w:t xml:space="preserve"> to immigrate from the mainland, including those species </w:t>
      </w:r>
      <w:r w:rsidR="00B4032C">
        <w:rPr>
          <w:rFonts w:ascii="Times New Roman" w:hAnsi="Times New Roman"/>
          <w:sz w:val="24"/>
        </w:rPr>
        <w:t>previously selected</w:t>
      </w:r>
      <w:ins w:id="295" w:author="Microsoft Office User" w:date="2021-03-25T08:38:00Z">
        <w:r w:rsidR="009F6A3D">
          <w:rPr>
            <w:rFonts w:ascii="Times New Roman" w:hAnsi="Times New Roman"/>
            <w:sz w:val="24"/>
          </w:rPr>
          <w:t xml:space="preserve"> (i.e., allowing for the same species to repeatedly migrate to the island)</w:t>
        </w:r>
      </w:ins>
      <w:r w:rsidR="00B4032C">
        <w:rPr>
          <w:rFonts w:ascii="Times New Roman" w:hAnsi="Times New Roman"/>
          <w:sz w:val="24"/>
        </w:rPr>
        <w:t xml:space="preserve">. </w:t>
      </w:r>
      <w:r w:rsidR="00836A09">
        <w:rPr>
          <w:rFonts w:ascii="Times New Roman" w:hAnsi="Times New Roman"/>
          <w:sz w:val="24"/>
        </w:rPr>
        <w:t xml:space="preserve">If a previously selected species immigrates, the population on the island simply increases by </w:t>
      </w:r>
      <w:proofErr w:type="spellStart"/>
      <w:r w:rsidR="00836A09" w:rsidRPr="00280224">
        <w:rPr>
          <w:rFonts w:ascii="Times New Roman" w:hAnsi="Times New Roman"/>
          <w:i/>
          <w:iCs/>
          <w:sz w:val="24"/>
        </w:rPr>
        <w:t>xz</w:t>
      </w:r>
      <w:proofErr w:type="spellEnd"/>
      <w:r w:rsidR="00836A09">
        <w:rPr>
          <w:rFonts w:ascii="Times New Roman" w:hAnsi="Times New Roman"/>
          <w:sz w:val="24"/>
        </w:rPr>
        <w:t xml:space="preserve"> </w:t>
      </w:r>
      <w:r w:rsidR="00836A09">
        <w:rPr>
          <w:rFonts w:ascii="Times New Roman" w:hAnsi="Times New Roman"/>
          <w:sz w:val="24"/>
        </w:rPr>
        <w:lastRenderedPageBreak/>
        <w:t>percent of the mainland’s population.</w:t>
      </w:r>
      <w:r w:rsidR="00495A9A">
        <w:rPr>
          <w:rFonts w:ascii="Times New Roman" w:hAnsi="Times New Roman"/>
          <w:sz w:val="24"/>
        </w:rPr>
        <w:t xml:space="preserve"> Otherwise, the new immigrants are intr</w:t>
      </w:r>
      <w:r w:rsidR="00DB65A1">
        <w:rPr>
          <w:rFonts w:ascii="Times New Roman" w:hAnsi="Times New Roman"/>
          <w:sz w:val="24"/>
        </w:rPr>
        <w:t xml:space="preserve">oduced to the island community, </w:t>
      </w:r>
      <w:r w:rsidR="00B423B3">
        <w:rPr>
          <w:rFonts w:ascii="Times New Roman" w:hAnsi="Times New Roman"/>
          <w:sz w:val="24"/>
        </w:rPr>
        <w:t>and the popul</w:t>
      </w:r>
      <w:r w:rsidR="008125F6">
        <w:rPr>
          <w:rFonts w:ascii="Times New Roman" w:hAnsi="Times New Roman"/>
          <w:sz w:val="24"/>
        </w:rPr>
        <w:t>ation dynamics of the community</w:t>
      </w:r>
      <w:r w:rsidR="00220E8A">
        <w:rPr>
          <w:rFonts w:ascii="Times New Roman" w:hAnsi="Times New Roman"/>
          <w:sz w:val="24"/>
        </w:rPr>
        <w:t xml:space="preserve"> </w:t>
      </w:r>
      <w:r w:rsidR="006E5283">
        <w:rPr>
          <w:rFonts w:ascii="Times New Roman" w:hAnsi="Times New Roman"/>
          <w:sz w:val="24"/>
        </w:rPr>
        <w:t xml:space="preserve">are simulated using </w:t>
      </w:r>
      <w:del w:id="296" w:author="Microsoft Office User" w:date="2021-03-25T08:39:00Z">
        <w:r w:rsidR="006E5283" w:rsidRPr="009F6A3D" w:rsidDel="009F6A3D">
          <w:rPr>
            <w:rFonts w:ascii="Times New Roman" w:hAnsi="Times New Roman"/>
            <w:sz w:val="24"/>
            <w:rPrChange w:id="297" w:author="Microsoft Office User" w:date="2021-03-25T08:39:00Z">
              <w:rPr>
                <w:rFonts w:ascii="Times New Roman" w:hAnsi="Times New Roman"/>
                <w:i/>
                <w:iCs/>
                <w:sz w:val="24"/>
              </w:rPr>
            </w:rPrChange>
          </w:rPr>
          <w:delText>A</w:delText>
        </w:r>
        <w:r w:rsidR="006E5283" w:rsidRPr="009F6A3D" w:rsidDel="009F6A3D">
          <w:rPr>
            <w:rFonts w:ascii="Times New Roman" w:hAnsi="Times New Roman"/>
            <w:sz w:val="24"/>
            <w:rPrChange w:id="298" w:author="Microsoft Office User" w:date="2021-03-25T08:39:00Z">
              <w:rPr>
                <w:rFonts w:ascii="Times New Roman" w:hAnsi="Times New Roman"/>
                <w:sz w:val="24"/>
              </w:rPr>
            </w:rPrChange>
          </w:rPr>
          <w:delText xml:space="preserve"> </w:delText>
        </w:r>
      </w:del>
      <w:ins w:id="299" w:author="Microsoft Office User" w:date="2021-03-25T08:39:00Z">
        <w:r w:rsidR="009F6A3D" w:rsidRPr="009F6A3D">
          <w:rPr>
            <w:rFonts w:ascii="Times New Roman" w:hAnsi="Times New Roman"/>
            <w:sz w:val="24"/>
            <w:rPrChange w:id="300" w:author="Microsoft Office User" w:date="2021-03-25T08:39:00Z">
              <w:rPr>
                <w:rFonts w:ascii="Times New Roman" w:hAnsi="Times New Roman"/>
                <w:i/>
                <w:iCs/>
                <w:sz w:val="24"/>
              </w:rPr>
            </w:rPrChange>
          </w:rPr>
          <w:t>Eq 1</w:t>
        </w:r>
        <w:r w:rsidR="009F6A3D">
          <w:rPr>
            <w:rFonts w:ascii="Times New Roman" w:hAnsi="Times New Roman"/>
            <w:sz w:val="24"/>
          </w:rPr>
          <w:t xml:space="preserve"> with the values from </w:t>
        </w:r>
        <w:r w:rsidR="009F6A3D">
          <w:rPr>
            <w:rFonts w:ascii="Times New Roman" w:hAnsi="Times New Roman"/>
            <w:i/>
            <w:iCs/>
            <w:sz w:val="24"/>
          </w:rPr>
          <w:t xml:space="preserve">A </w:t>
        </w:r>
      </w:ins>
      <w:del w:id="301" w:author="Microsoft Office User" w:date="2021-03-25T08:39:00Z">
        <w:r w:rsidR="006E5283" w:rsidDel="009F6A3D">
          <w:rPr>
            <w:rFonts w:ascii="Times New Roman" w:hAnsi="Times New Roman"/>
            <w:sz w:val="24"/>
          </w:rPr>
          <w:delText>once more</w:delText>
        </w:r>
      </w:del>
      <w:ins w:id="302" w:author="Microsoft Office User" w:date="2021-03-25T08:39:00Z">
        <w:r w:rsidR="009F6A3D">
          <w:rPr>
            <w:rFonts w:ascii="Times New Roman" w:hAnsi="Times New Roman"/>
            <w:sz w:val="24"/>
          </w:rPr>
          <w:t>again</w:t>
        </w:r>
      </w:ins>
      <w:r w:rsidR="006E5283">
        <w:rPr>
          <w:rFonts w:ascii="Times New Roman" w:hAnsi="Times New Roman"/>
          <w:sz w:val="24"/>
        </w:rPr>
        <w:t>.</w:t>
      </w:r>
      <w:r w:rsidR="006940B0">
        <w:rPr>
          <w:rFonts w:ascii="Times New Roman" w:hAnsi="Times New Roman"/>
          <w:sz w:val="24"/>
        </w:rPr>
        <w:t xml:space="preserve"> </w:t>
      </w:r>
      <w:r w:rsidR="0030740B">
        <w:rPr>
          <w:rFonts w:ascii="Times New Roman" w:hAnsi="Times New Roman"/>
          <w:sz w:val="24"/>
        </w:rPr>
        <w:t xml:space="preserve">This assembly process repeats itself until the richness of </w:t>
      </w:r>
      <w:r w:rsidR="00837850">
        <w:rPr>
          <w:rFonts w:ascii="Times New Roman" w:hAnsi="Times New Roman"/>
          <w:sz w:val="24"/>
        </w:rPr>
        <w:t>an</w:t>
      </w:r>
      <w:r w:rsidR="0030740B">
        <w:rPr>
          <w:rFonts w:ascii="Times New Roman" w:hAnsi="Times New Roman"/>
          <w:sz w:val="24"/>
        </w:rPr>
        <w:t xml:space="preserve"> island community is equivalent to that of the mainland, or until a set number </w:t>
      </w:r>
      <w:r w:rsidR="0030740B" w:rsidRPr="00867327">
        <w:rPr>
          <w:rFonts w:ascii="Times New Roman" w:hAnsi="Times New Roman"/>
          <w:i/>
          <w:iCs/>
          <w:sz w:val="24"/>
        </w:rPr>
        <w:t>kl</w:t>
      </w:r>
      <w:r w:rsidR="0030740B">
        <w:rPr>
          <w:rFonts w:ascii="Times New Roman" w:hAnsi="Times New Roman"/>
          <w:sz w:val="24"/>
        </w:rPr>
        <w:t xml:space="preserve"> of equilibriums is reached.</w:t>
      </w:r>
      <w:r w:rsidR="00837850">
        <w:rPr>
          <w:rFonts w:ascii="Times New Roman" w:hAnsi="Times New Roman"/>
          <w:sz w:val="24"/>
        </w:rPr>
        <w:t xml:space="preserve"> Upon satisfying either of these conditions, the simulation of the island</w:t>
      </w:r>
      <w:r w:rsidR="00DB2F2B">
        <w:rPr>
          <w:rFonts w:ascii="Times New Roman" w:hAnsi="Times New Roman"/>
          <w:sz w:val="24"/>
        </w:rPr>
        <w:t xml:space="preserve"> community’s </w:t>
      </w:r>
      <w:r w:rsidR="00837850">
        <w:rPr>
          <w:rFonts w:ascii="Times New Roman" w:hAnsi="Times New Roman"/>
          <w:sz w:val="24"/>
        </w:rPr>
        <w:t>assembly ceases.</w:t>
      </w:r>
      <w:r w:rsidR="0004030A">
        <w:rPr>
          <w:rFonts w:ascii="Times New Roman" w:hAnsi="Times New Roman"/>
          <w:sz w:val="24"/>
        </w:rPr>
        <w:t xml:space="preserve"> </w:t>
      </w:r>
      <w:r w:rsidR="003E4FB5">
        <w:rPr>
          <w:rFonts w:ascii="Times New Roman" w:hAnsi="Times New Roman"/>
          <w:sz w:val="24"/>
        </w:rPr>
        <w:t>Each island</w:t>
      </w:r>
      <w:r w:rsidR="00E35163">
        <w:rPr>
          <w:rFonts w:ascii="Times New Roman" w:hAnsi="Times New Roman"/>
          <w:sz w:val="24"/>
        </w:rPr>
        <w:t>’s</w:t>
      </w:r>
      <w:r w:rsidR="003E4FB5">
        <w:rPr>
          <w:rFonts w:ascii="Times New Roman" w:hAnsi="Times New Roman"/>
          <w:sz w:val="24"/>
        </w:rPr>
        <w:t xml:space="preserve"> </w:t>
      </w:r>
      <w:r w:rsidR="00F344BD">
        <w:rPr>
          <w:rFonts w:ascii="Times New Roman" w:hAnsi="Times New Roman"/>
          <w:sz w:val="24"/>
        </w:rPr>
        <w:t>assembly process</w:t>
      </w:r>
      <w:r w:rsidR="00E35163">
        <w:rPr>
          <w:rFonts w:ascii="Times New Roman" w:hAnsi="Times New Roman"/>
          <w:sz w:val="24"/>
        </w:rPr>
        <w:t xml:space="preserve"> </w:t>
      </w:r>
      <w:r w:rsidR="0004030A">
        <w:rPr>
          <w:rFonts w:ascii="Times New Roman" w:hAnsi="Times New Roman"/>
          <w:sz w:val="24"/>
        </w:rPr>
        <w:t>is</w:t>
      </w:r>
      <w:r w:rsidR="003E4FB5">
        <w:rPr>
          <w:rFonts w:ascii="Times New Roman" w:hAnsi="Times New Roman"/>
          <w:sz w:val="24"/>
        </w:rPr>
        <w:t xml:space="preserve"> simulated independent</w:t>
      </w:r>
      <w:r w:rsidR="00954E39">
        <w:rPr>
          <w:rFonts w:ascii="Times New Roman" w:hAnsi="Times New Roman"/>
          <w:sz w:val="24"/>
        </w:rPr>
        <w:t>ly</w:t>
      </w:r>
      <w:r w:rsidR="00F344BD">
        <w:rPr>
          <w:rFonts w:ascii="Times New Roman" w:hAnsi="Times New Roman"/>
          <w:sz w:val="24"/>
        </w:rPr>
        <w:t xml:space="preserve"> of the others</w:t>
      </w:r>
      <w:r w:rsidR="0004030A">
        <w:rPr>
          <w:rFonts w:ascii="Times New Roman" w:hAnsi="Times New Roman"/>
          <w:sz w:val="24"/>
        </w:rPr>
        <w:t>, so different species immigrate at each time step, and different approaches are realized towards achieving the same richness</w:t>
      </w:r>
      <w:r w:rsidR="001735FB">
        <w:rPr>
          <w:rFonts w:ascii="Times New Roman" w:hAnsi="Times New Roman"/>
          <w:sz w:val="24"/>
        </w:rPr>
        <w:t xml:space="preserve"> of the mainland.</w:t>
      </w:r>
    </w:p>
    <w:p w14:paraId="0E9337BC" w14:textId="110015EF" w:rsidR="00896E58" w:rsidRDefault="00E7419A" w:rsidP="001C40AB">
      <w:pPr>
        <w:spacing w:line="480" w:lineRule="auto"/>
        <w:ind w:firstLine="720"/>
        <w:rPr>
          <w:rFonts w:ascii="Times New Roman" w:hAnsi="Times New Roman"/>
          <w:sz w:val="24"/>
        </w:rPr>
      </w:pPr>
      <w:r>
        <w:rPr>
          <w:rFonts w:ascii="Times New Roman" w:hAnsi="Times New Roman"/>
          <w:sz w:val="24"/>
        </w:rPr>
        <w:t xml:space="preserve">Due to the </w:t>
      </w:r>
      <w:r w:rsidR="00810DDF">
        <w:rPr>
          <w:rFonts w:ascii="Times New Roman" w:hAnsi="Times New Roman"/>
          <w:sz w:val="24"/>
        </w:rPr>
        <w:t xml:space="preserve">significant time </w:t>
      </w:r>
      <w:r>
        <w:rPr>
          <w:rFonts w:ascii="Times New Roman" w:hAnsi="Times New Roman"/>
          <w:sz w:val="24"/>
        </w:rPr>
        <w:t xml:space="preserve">complexity of the </w:t>
      </w:r>
      <w:r w:rsidR="00810DDF">
        <w:rPr>
          <w:rFonts w:ascii="Times New Roman" w:hAnsi="Times New Roman"/>
          <w:sz w:val="24"/>
        </w:rPr>
        <w:t>algorithms implemented</w:t>
      </w:r>
      <w:r>
        <w:rPr>
          <w:rFonts w:ascii="Times New Roman" w:hAnsi="Times New Roman"/>
          <w:sz w:val="24"/>
        </w:rPr>
        <w:t xml:space="preserve">, the island’s assembly </w:t>
      </w:r>
      <w:r w:rsidR="00810DDF">
        <w:rPr>
          <w:rFonts w:ascii="Times New Roman" w:hAnsi="Times New Roman"/>
          <w:sz w:val="24"/>
        </w:rPr>
        <w:t xml:space="preserve">is simulated using parallel processing on the </w:t>
      </w:r>
      <w:r w:rsidR="00EF1FAF">
        <w:rPr>
          <w:rFonts w:ascii="Times New Roman" w:hAnsi="Times New Roman"/>
          <w:sz w:val="24"/>
        </w:rPr>
        <w:t>High-Performance</w:t>
      </w:r>
      <w:r w:rsidR="00810DDF">
        <w:rPr>
          <w:rFonts w:ascii="Times New Roman" w:hAnsi="Times New Roman"/>
          <w:sz w:val="24"/>
        </w:rPr>
        <w:t xml:space="preserve"> Cluster (HPC) Supercomputer</w:t>
      </w:r>
      <w:r w:rsidR="002E0076">
        <w:rPr>
          <w:rFonts w:ascii="Times New Roman" w:hAnsi="Times New Roman"/>
          <w:sz w:val="24"/>
        </w:rPr>
        <w:t xml:space="preserve">. </w:t>
      </w:r>
      <w:r w:rsidR="008E7489">
        <w:rPr>
          <w:rFonts w:ascii="Times New Roman" w:hAnsi="Times New Roman"/>
          <w:sz w:val="24"/>
        </w:rPr>
        <w:t xml:space="preserve">This reduces the runtime of the </w:t>
      </w:r>
      <w:ins w:id="303" w:author="Microsoft Office User" w:date="2021-03-25T08:40:00Z">
        <w:r w:rsidR="009F6A3D">
          <w:rPr>
            <w:rFonts w:ascii="Times New Roman" w:hAnsi="Times New Roman"/>
            <w:sz w:val="24"/>
          </w:rPr>
          <w:t xml:space="preserve">fully replicated </w:t>
        </w:r>
      </w:ins>
      <w:r w:rsidR="008E7489">
        <w:rPr>
          <w:rFonts w:ascii="Times New Roman" w:hAnsi="Times New Roman"/>
          <w:sz w:val="24"/>
        </w:rPr>
        <w:t>simulation</w:t>
      </w:r>
      <w:ins w:id="304" w:author="Microsoft Office User" w:date="2021-03-25T08:40:00Z">
        <w:r w:rsidR="009F6A3D">
          <w:rPr>
            <w:rFonts w:ascii="Times New Roman" w:hAnsi="Times New Roman"/>
            <w:sz w:val="24"/>
          </w:rPr>
          <w:t xml:space="preserve"> set</w:t>
        </w:r>
      </w:ins>
      <w:r w:rsidR="008E7489">
        <w:rPr>
          <w:rFonts w:ascii="Times New Roman" w:hAnsi="Times New Roman"/>
          <w:sz w:val="24"/>
        </w:rPr>
        <w:t xml:space="preserve"> </w:t>
      </w:r>
      <w:r w:rsidR="009A2DB0">
        <w:rPr>
          <w:rFonts w:ascii="Times New Roman" w:hAnsi="Times New Roman"/>
          <w:sz w:val="24"/>
        </w:rPr>
        <w:t xml:space="preserve">from over a week to </w:t>
      </w:r>
      <w:del w:id="305" w:author="Microsoft Office User" w:date="2021-03-25T08:40:00Z">
        <w:r w:rsidR="009650C0" w:rsidDel="009F6A3D">
          <w:rPr>
            <w:rFonts w:ascii="Times New Roman" w:hAnsi="Times New Roman"/>
            <w:sz w:val="24"/>
          </w:rPr>
          <w:delText xml:space="preserve">2 </w:delText>
        </w:r>
      </w:del>
      <w:ins w:id="306" w:author="Microsoft Office User" w:date="2021-03-25T08:40:00Z">
        <w:r w:rsidR="009F6A3D">
          <w:rPr>
            <w:rFonts w:ascii="Times New Roman" w:hAnsi="Times New Roman"/>
            <w:sz w:val="24"/>
          </w:rPr>
          <w:t xml:space="preserve">two </w:t>
        </w:r>
      </w:ins>
      <w:r w:rsidR="009650C0">
        <w:rPr>
          <w:rFonts w:ascii="Times New Roman" w:hAnsi="Times New Roman"/>
          <w:sz w:val="24"/>
        </w:rPr>
        <w:t xml:space="preserve">days. </w:t>
      </w:r>
      <w:r w:rsidR="00A37ACA">
        <w:rPr>
          <w:rFonts w:ascii="Times New Roman" w:hAnsi="Times New Roman"/>
          <w:sz w:val="24"/>
        </w:rPr>
        <w:t>To</w:t>
      </w:r>
      <w:r w:rsidR="00BE7350">
        <w:rPr>
          <w:rFonts w:ascii="Times New Roman" w:hAnsi="Times New Roman"/>
          <w:sz w:val="24"/>
        </w:rPr>
        <w:t xml:space="preserve"> work with the large amounts of </w:t>
      </w:r>
      <w:r w:rsidR="00D9664A">
        <w:rPr>
          <w:rFonts w:ascii="Times New Roman" w:hAnsi="Times New Roman"/>
          <w:sz w:val="24"/>
        </w:rPr>
        <w:t>information</w:t>
      </w:r>
      <w:r w:rsidR="00BE7350">
        <w:rPr>
          <w:rFonts w:ascii="Times New Roman" w:hAnsi="Times New Roman"/>
          <w:sz w:val="24"/>
        </w:rPr>
        <w:t xml:space="preserve"> generated, big data</w:t>
      </w:r>
      <w:r w:rsidR="00DB0169">
        <w:rPr>
          <w:rFonts w:ascii="Times New Roman" w:hAnsi="Times New Roman"/>
          <w:sz w:val="24"/>
        </w:rPr>
        <w:t xml:space="preserve"> management</w:t>
      </w:r>
      <w:r w:rsidR="00BE7350">
        <w:rPr>
          <w:rFonts w:ascii="Times New Roman" w:hAnsi="Times New Roman"/>
          <w:sz w:val="24"/>
        </w:rPr>
        <w:t xml:space="preserve"> techniques </w:t>
      </w:r>
      <w:r w:rsidR="00E03827">
        <w:rPr>
          <w:rFonts w:ascii="Times New Roman" w:hAnsi="Times New Roman"/>
          <w:sz w:val="24"/>
        </w:rPr>
        <w:t xml:space="preserve">such as the </w:t>
      </w:r>
      <w:ins w:id="307" w:author="Microsoft Office User" w:date="2021-03-25T07:30:00Z">
        <w:r w:rsidR="002455EC">
          <w:rPr>
            <w:rFonts w:ascii="Times New Roman" w:hAnsi="Times New Roman"/>
            <w:sz w:val="24"/>
          </w:rPr>
          <w:t>‘</w:t>
        </w:r>
      </w:ins>
      <w:r w:rsidR="00E03827">
        <w:rPr>
          <w:rFonts w:ascii="Times New Roman" w:hAnsi="Times New Roman"/>
          <w:sz w:val="24"/>
        </w:rPr>
        <w:t>Map – Reduce</w:t>
      </w:r>
      <w:ins w:id="308" w:author="Microsoft Office User" w:date="2021-03-25T07:30:00Z">
        <w:r w:rsidR="002455EC">
          <w:rPr>
            <w:rFonts w:ascii="Times New Roman" w:hAnsi="Times New Roman"/>
            <w:sz w:val="24"/>
          </w:rPr>
          <w:t>’</w:t>
        </w:r>
      </w:ins>
      <w:r w:rsidR="00E03827">
        <w:rPr>
          <w:rFonts w:ascii="Times New Roman" w:hAnsi="Times New Roman"/>
          <w:sz w:val="24"/>
        </w:rPr>
        <w:t xml:space="preserve"> model are implemented.</w:t>
      </w:r>
      <w:r w:rsidR="00BB22FE">
        <w:rPr>
          <w:rFonts w:ascii="Times New Roman" w:hAnsi="Times New Roman"/>
          <w:sz w:val="24"/>
        </w:rPr>
        <w:t xml:space="preserve"> This allows the quick expansion and summarization of the data</w:t>
      </w:r>
      <w:r w:rsidR="00FD0DA4">
        <w:rPr>
          <w:rFonts w:ascii="Times New Roman" w:hAnsi="Times New Roman"/>
          <w:sz w:val="24"/>
        </w:rPr>
        <w:t xml:space="preserve">, and the production </w:t>
      </w:r>
      <w:r w:rsidR="001E40EE">
        <w:rPr>
          <w:rFonts w:ascii="Times New Roman" w:hAnsi="Times New Roman"/>
          <w:sz w:val="24"/>
        </w:rPr>
        <w:t>of figures descriptive of the entire dataset.</w:t>
      </w:r>
      <w:r w:rsidR="001807D0">
        <w:rPr>
          <w:rFonts w:ascii="Times New Roman" w:hAnsi="Times New Roman"/>
          <w:sz w:val="24"/>
        </w:rPr>
        <w:t xml:space="preserve"> Descriptive statistics were generated for each mainland </w:t>
      </w:r>
      <w:r w:rsidR="00A43266">
        <w:rPr>
          <w:rFonts w:ascii="Times New Roman" w:hAnsi="Times New Roman"/>
          <w:sz w:val="24"/>
        </w:rPr>
        <w:t xml:space="preserve">and island </w:t>
      </w:r>
      <w:r w:rsidR="001807D0">
        <w:rPr>
          <w:rFonts w:ascii="Times New Roman" w:hAnsi="Times New Roman"/>
          <w:sz w:val="24"/>
        </w:rPr>
        <w:t>as well. These include</w:t>
      </w:r>
      <w:r w:rsidR="00A43266">
        <w:rPr>
          <w:rFonts w:ascii="Times New Roman" w:hAnsi="Times New Roman"/>
          <w:sz w:val="24"/>
        </w:rPr>
        <w:t>:</w:t>
      </w:r>
      <w:r w:rsidR="001807D0">
        <w:rPr>
          <w:rFonts w:ascii="Times New Roman" w:hAnsi="Times New Roman"/>
          <w:sz w:val="24"/>
        </w:rPr>
        <w:t xml:space="preserve"> the </w:t>
      </w:r>
      <w:r w:rsidR="00A43266">
        <w:rPr>
          <w:rFonts w:ascii="Times New Roman" w:hAnsi="Times New Roman"/>
          <w:sz w:val="24"/>
        </w:rPr>
        <w:t xml:space="preserve">Whittaker Beta Diversity </w:t>
      </w:r>
      <w:r w:rsidR="00196064">
        <w:rPr>
          <w:rFonts w:ascii="Times New Roman" w:hAnsi="Times New Roman"/>
          <w:sz w:val="24"/>
        </w:rPr>
        <w:t>over time</w:t>
      </w:r>
      <w:r w:rsidR="00A43266">
        <w:rPr>
          <w:rFonts w:ascii="Times New Roman" w:hAnsi="Times New Roman"/>
          <w:sz w:val="24"/>
        </w:rPr>
        <w:t xml:space="preserve">, </w:t>
      </w:r>
      <w:r w:rsidR="00196064">
        <w:rPr>
          <w:rFonts w:ascii="Times New Roman" w:hAnsi="Times New Roman"/>
          <w:sz w:val="24"/>
        </w:rPr>
        <w:t>the balance of interaction types over time, the maximum persistence reached</w:t>
      </w:r>
      <w:ins w:id="309" w:author="Microsoft Office User" w:date="2021-03-25T08:40:00Z">
        <w:r w:rsidR="009F6A3D">
          <w:rPr>
            <w:rFonts w:ascii="Times New Roman" w:hAnsi="Times New Roman"/>
            <w:sz w:val="24"/>
          </w:rPr>
          <w:t xml:space="preserve"> on islands</w:t>
        </w:r>
      </w:ins>
      <w:r w:rsidR="00196064">
        <w:rPr>
          <w:rFonts w:ascii="Times New Roman" w:hAnsi="Times New Roman"/>
          <w:sz w:val="24"/>
        </w:rPr>
        <w:t xml:space="preserve">, </w:t>
      </w:r>
      <w:r w:rsidR="00303B8C">
        <w:rPr>
          <w:rFonts w:ascii="Times New Roman" w:hAnsi="Times New Roman"/>
          <w:sz w:val="24"/>
        </w:rPr>
        <w:t>and the time taken to reach maximum persistence, among other</w:t>
      </w:r>
      <w:r w:rsidR="00AC0051">
        <w:rPr>
          <w:rFonts w:ascii="Times New Roman" w:hAnsi="Times New Roman"/>
          <w:sz w:val="24"/>
        </w:rPr>
        <w:t xml:space="preserve"> measures.</w:t>
      </w:r>
    </w:p>
    <w:p w14:paraId="20EFD888" w14:textId="77777777" w:rsidR="00F51659" w:rsidRDefault="00F51659" w:rsidP="00F51659">
      <w:pPr>
        <w:spacing w:line="480" w:lineRule="auto"/>
        <w:ind w:firstLine="0"/>
        <w:rPr>
          <w:rFonts w:ascii="Times New Roman" w:hAnsi="Times New Roman"/>
          <w:b/>
          <w:bCs/>
          <w:sz w:val="32"/>
          <w:szCs w:val="32"/>
        </w:rPr>
      </w:pPr>
    </w:p>
    <w:p w14:paraId="1B07CA1C" w14:textId="77777777" w:rsidR="00F51659" w:rsidRDefault="00F51659" w:rsidP="00F51659">
      <w:pPr>
        <w:spacing w:line="480" w:lineRule="auto"/>
        <w:ind w:firstLine="0"/>
        <w:rPr>
          <w:rFonts w:ascii="Times New Roman" w:hAnsi="Times New Roman"/>
          <w:b/>
          <w:bCs/>
          <w:sz w:val="32"/>
          <w:szCs w:val="32"/>
        </w:rPr>
      </w:pPr>
    </w:p>
    <w:p w14:paraId="268ADA75" w14:textId="21587F0C" w:rsidR="00B46EC7" w:rsidRPr="00F51659" w:rsidRDefault="00367DE3" w:rsidP="00F51659">
      <w:pPr>
        <w:pStyle w:val="ListParagraph"/>
        <w:numPr>
          <w:ilvl w:val="0"/>
          <w:numId w:val="4"/>
        </w:numPr>
        <w:spacing w:line="480" w:lineRule="auto"/>
        <w:rPr>
          <w:rFonts w:ascii="Times New Roman" w:hAnsi="Times New Roman"/>
          <w:b/>
          <w:bCs/>
          <w:sz w:val="32"/>
          <w:szCs w:val="32"/>
        </w:rPr>
      </w:pPr>
      <w:r w:rsidRPr="00F51659">
        <w:rPr>
          <w:rFonts w:ascii="Times New Roman" w:hAnsi="Times New Roman"/>
          <w:b/>
          <w:bCs/>
          <w:sz w:val="32"/>
          <w:szCs w:val="32"/>
        </w:rPr>
        <w:t>RESULTS</w:t>
      </w:r>
    </w:p>
    <w:p w14:paraId="3F91A0D1" w14:textId="61C4473F" w:rsidR="00B46EC7" w:rsidRDefault="00B46EC7" w:rsidP="00D83D48">
      <w:pPr>
        <w:pStyle w:val="ListParagraph"/>
        <w:numPr>
          <w:ilvl w:val="1"/>
          <w:numId w:val="4"/>
        </w:numPr>
        <w:spacing w:line="480" w:lineRule="auto"/>
        <w:rPr>
          <w:rFonts w:ascii="Times New Roman" w:hAnsi="Times New Roman"/>
          <w:b/>
          <w:bCs/>
          <w:sz w:val="32"/>
          <w:szCs w:val="32"/>
        </w:rPr>
      </w:pPr>
      <w:r w:rsidRPr="00D83D48">
        <w:rPr>
          <w:rFonts w:ascii="Times New Roman" w:hAnsi="Times New Roman"/>
          <w:b/>
          <w:bCs/>
          <w:sz w:val="32"/>
          <w:szCs w:val="32"/>
        </w:rPr>
        <w:t xml:space="preserve">STAGE STRUCUTED </w:t>
      </w:r>
      <w:r w:rsidR="003B6D6C">
        <w:rPr>
          <w:rFonts w:ascii="Times New Roman" w:hAnsi="Times New Roman"/>
          <w:b/>
          <w:bCs/>
          <w:sz w:val="32"/>
          <w:szCs w:val="32"/>
        </w:rPr>
        <w:t>ECOSYSTEMS</w:t>
      </w:r>
    </w:p>
    <w:p w14:paraId="555754A6" w14:textId="2D248345" w:rsidR="00F51659" w:rsidRDefault="00F51659" w:rsidP="001C606D">
      <w:pPr>
        <w:spacing w:line="480" w:lineRule="auto"/>
        <w:ind w:firstLine="720"/>
        <w:rPr>
          <w:rFonts w:ascii="Times New Roman" w:hAnsi="Times New Roman"/>
          <w:sz w:val="24"/>
        </w:rPr>
      </w:pPr>
      <w:r w:rsidRPr="001C606D">
        <w:rPr>
          <w:rFonts w:ascii="Times New Roman" w:hAnsi="Times New Roman"/>
          <w:sz w:val="24"/>
        </w:rPr>
        <w:lastRenderedPageBreak/>
        <w:t xml:space="preserve">A niche model was used as the food web model for this simulation.  As the Niche model is an extension of the </w:t>
      </w:r>
      <w:del w:id="310" w:author="Microsoft Office User" w:date="2021-03-25T08:46:00Z">
        <w:r w:rsidRPr="001C606D" w:rsidDel="004E288F">
          <w:rPr>
            <w:rFonts w:ascii="Times New Roman" w:hAnsi="Times New Roman"/>
            <w:sz w:val="24"/>
          </w:rPr>
          <w:delText xml:space="preserve">cascading </w:delText>
        </w:r>
      </w:del>
      <w:ins w:id="311" w:author="Microsoft Office User" w:date="2021-03-25T08:46:00Z">
        <w:r w:rsidR="004E288F">
          <w:rPr>
            <w:rFonts w:ascii="Times New Roman" w:hAnsi="Times New Roman"/>
            <w:sz w:val="24"/>
          </w:rPr>
          <w:t>cascade</w:t>
        </w:r>
        <w:r w:rsidR="004E288F" w:rsidRPr="001C606D">
          <w:rPr>
            <w:rFonts w:ascii="Times New Roman" w:hAnsi="Times New Roman"/>
            <w:sz w:val="24"/>
          </w:rPr>
          <w:t xml:space="preserve"> </w:t>
        </w:r>
      </w:ins>
      <w:r w:rsidRPr="001C606D">
        <w:rPr>
          <w:rFonts w:ascii="Times New Roman" w:hAnsi="Times New Roman"/>
          <w:sz w:val="24"/>
        </w:rPr>
        <w:t xml:space="preserve">model, the limit for the Connectance value was based upon it. A </w:t>
      </w:r>
      <w:del w:id="312" w:author="Microsoft Office User" w:date="2021-03-25T08:46:00Z">
        <w:r w:rsidRPr="001C606D" w:rsidDel="004E288F">
          <w:rPr>
            <w:rFonts w:ascii="Times New Roman" w:hAnsi="Times New Roman"/>
            <w:sz w:val="24"/>
          </w:rPr>
          <w:delText xml:space="preserve">cascading </w:delText>
        </w:r>
      </w:del>
      <w:ins w:id="313" w:author="Microsoft Office User" w:date="2021-03-25T08:46:00Z">
        <w:r w:rsidR="004E288F">
          <w:rPr>
            <w:rFonts w:ascii="Times New Roman" w:hAnsi="Times New Roman"/>
            <w:sz w:val="24"/>
          </w:rPr>
          <w:t>cascade</w:t>
        </w:r>
        <w:r w:rsidR="004E288F" w:rsidRPr="001C606D">
          <w:rPr>
            <w:rFonts w:ascii="Times New Roman" w:hAnsi="Times New Roman"/>
            <w:sz w:val="24"/>
          </w:rPr>
          <w:t xml:space="preserve"> </w:t>
        </w:r>
      </w:ins>
      <w:r w:rsidRPr="001C606D">
        <w:rPr>
          <w:rFonts w:ascii="Times New Roman" w:hAnsi="Times New Roman"/>
          <w:sz w:val="24"/>
        </w:rPr>
        <w:t xml:space="preserve">model has a theoretical maximum Connectance of C = 0.5. All the communities that were examined had their species richness, N, set to 100, and the number of stages were limited to </w:t>
      </w:r>
      <w:del w:id="314" w:author="Microsoft Office User" w:date="2021-03-25T08:47:00Z">
        <w:r w:rsidRPr="001C606D" w:rsidDel="004E288F">
          <w:rPr>
            <w:rFonts w:ascii="Times New Roman" w:hAnsi="Times New Roman"/>
            <w:sz w:val="24"/>
          </w:rPr>
          <w:delText xml:space="preserve">at most </w:delText>
        </w:r>
      </w:del>
      <w:ins w:id="315" w:author="Microsoft Office User" w:date="2021-03-25T08:47:00Z">
        <w:r w:rsidR="004E288F">
          <w:rPr>
            <w:rFonts w:ascii="Times New Roman" w:hAnsi="Times New Roman"/>
            <w:sz w:val="24"/>
          </w:rPr>
          <w:t xml:space="preserve">a maximum of </w:t>
        </w:r>
      </w:ins>
      <w:r w:rsidRPr="001C606D">
        <w:rPr>
          <w:rFonts w:ascii="Times New Roman" w:hAnsi="Times New Roman"/>
          <w:sz w:val="24"/>
        </w:rPr>
        <w:t xml:space="preserve">10. 30 replicates of migration </w:t>
      </w:r>
      <w:del w:id="316" w:author="Microsoft Office User" w:date="2021-03-25T08:48:00Z">
        <w:r w:rsidRPr="001C606D" w:rsidDel="004E288F">
          <w:rPr>
            <w:rFonts w:ascii="Times New Roman" w:hAnsi="Times New Roman"/>
            <w:sz w:val="24"/>
          </w:rPr>
          <w:delText>had been</w:delText>
        </w:r>
      </w:del>
      <w:ins w:id="317" w:author="Microsoft Office User" w:date="2021-03-25T08:48:00Z">
        <w:r w:rsidR="004E288F">
          <w:rPr>
            <w:rFonts w:ascii="Times New Roman" w:hAnsi="Times New Roman"/>
            <w:sz w:val="24"/>
          </w:rPr>
          <w:t>were</w:t>
        </w:r>
      </w:ins>
      <w:r w:rsidRPr="001C606D">
        <w:rPr>
          <w:rFonts w:ascii="Times New Roman" w:hAnsi="Times New Roman"/>
          <w:sz w:val="24"/>
        </w:rPr>
        <w:t xml:space="preserve"> run for every </w:t>
      </w:r>
      <w:del w:id="318" w:author="Microsoft Office User" w:date="2021-03-25T08:49:00Z">
        <w:r w:rsidRPr="001C606D" w:rsidDel="004E288F">
          <w:rPr>
            <w:rFonts w:ascii="Times New Roman" w:hAnsi="Times New Roman"/>
            <w:sz w:val="24"/>
          </w:rPr>
          <w:delText xml:space="preserve">permutation </w:delText>
        </w:r>
      </w:del>
      <w:ins w:id="319" w:author="Microsoft Office User" w:date="2021-03-25T08:49:00Z">
        <w:r w:rsidR="004E288F">
          <w:rPr>
            <w:rFonts w:ascii="Times New Roman" w:hAnsi="Times New Roman"/>
            <w:sz w:val="24"/>
          </w:rPr>
          <w:t>combination</w:t>
        </w:r>
        <w:r w:rsidR="004E288F" w:rsidRPr="001C606D">
          <w:rPr>
            <w:rFonts w:ascii="Times New Roman" w:hAnsi="Times New Roman"/>
            <w:sz w:val="24"/>
          </w:rPr>
          <w:t xml:space="preserve"> </w:t>
        </w:r>
      </w:ins>
      <w:r w:rsidRPr="001C606D">
        <w:rPr>
          <w:rFonts w:ascii="Times New Roman" w:hAnsi="Times New Roman"/>
          <w:sz w:val="24"/>
        </w:rPr>
        <w:t>of parameters</w:t>
      </w:r>
      <w:ins w:id="320" w:author="Microsoft Office User" w:date="2021-03-25T08:49:00Z">
        <w:r w:rsidR="004E288F">
          <w:rPr>
            <w:rFonts w:ascii="Times New Roman" w:hAnsi="Times New Roman"/>
            <w:sz w:val="24"/>
          </w:rPr>
          <w:t>.</w:t>
        </w:r>
      </w:ins>
      <w:del w:id="321" w:author="Microsoft Office User" w:date="2021-03-25T08:49:00Z">
        <w:r w:rsidRPr="001C606D" w:rsidDel="004E288F">
          <w:rPr>
            <w:rFonts w:ascii="Times New Roman" w:hAnsi="Times New Roman"/>
            <w:sz w:val="24"/>
          </w:rPr>
          <w:delText>,</w:delText>
        </w:r>
      </w:del>
      <w:r w:rsidRPr="001C606D">
        <w:rPr>
          <w:rFonts w:ascii="Times New Roman" w:hAnsi="Times New Roman"/>
          <w:sz w:val="24"/>
        </w:rPr>
        <w:t xml:space="preserve"> </w:t>
      </w:r>
      <w:del w:id="322" w:author="Microsoft Office User" w:date="2021-03-25T08:49:00Z">
        <w:r w:rsidRPr="001C606D" w:rsidDel="004E288F">
          <w:rPr>
            <w:rFonts w:ascii="Times New Roman" w:hAnsi="Times New Roman"/>
            <w:sz w:val="24"/>
          </w:rPr>
          <w:delText>and the below plots represent a mean of those 30 replicates.</w:delText>
        </w:r>
      </w:del>
      <w:ins w:id="323" w:author="Microsoft Office User" w:date="2021-03-25T08:49:00Z">
        <w:r w:rsidR="004E288F">
          <w:rPr>
            <w:rFonts w:ascii="Times New Roman" w:hAnsi="Times New Roman"/>
            <w:sz w:val="24"/>
          </w:rPr>
          <w:t>Figure 1 summarizes the mean accumulation of species in island communities.</w:t>
        </w:r>
      </w:ins>
    </w:p>
    <w:p w14:paraId="0FFDBA90" w14:textId="13EADF1C" w:rsidR="00A02E0D" w:rsidRDefault="00A02E0D" w:rsidP="001C606D">
      <w:pPr>
        <w:spacing w:line="480" w:lineRule="auto"/>
        <w:ind w:firstLine="720"/>
        <w:rPr>
          <w:rFonts w:ascii="Times New Roman" w:hAnsi="Times New Roman"/>
          <w:sz w:val="24"/>
        </w:rPr>
      </w:pPr>
      <w:r>
        <w:rPr>
          <w:noProof/>
        </w:rPr>
        <w:drawing>
          <wp:inline distT="0" distB="0" distL="0" distR="0" wp14:anchorId="347E02E0" wp14:editId="2F69B7F1">
            <wp:extent cx="5731510" cy="3940413"/>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40413"/>
                    </a:xfrm>
                    <a:prstGeom prst="rect">
                      <a:avLst/>
                    </a:prstGeom>
                  </pic:spPr>
                </pic:pic>
              </a:graphicData>
            </a:graphic>
          </wp:inline>
        </w:drawing>
      </w:r>
    </w:p>
    <w:p w14:paraId="3153C43E" w14:textId="12A9501C" w:rsidR="000B6B53" w:rsidRPr="001C606D" w:rsidRDefault="000B6B53" w:rsidP="000B6B53">
      <w:pPr>
        <w:spacing w:line="480" w:lineRule="auto"/>
        <w:ind w:firstLine="720"/>
        <w:jc w:val="center"/>
        <w:rPr>
          <w:rFonts w:ascii="Times New Roman" w:hAnsi="Times New Roman"/>
          <w:sz w:val="24"/>
        </w:rPr>
      </w:pPr>
      <w:commentRangeStart w:id="324"/>
      <w:r w:rsidRPr="008A1690">
        <w:rPr>
          <w:rFonts w:ascii="Times New Roman" w:hAnsi="Times New Roman"/>
          <w:sz w:val="24"/>
        </w:rPr>
        <w:t xml:space="preserve">Figure </w:t>
      </w:r>
      <w:r>
        <w:rPr>
          <w:rFonts w:ascii="Times New Roman" w:hAnsi="Times New Roman"/>
          <w:sz w:val="24"/>
        </w:rPr>
        <w:t>3</w:t>
      </w:r>
      <w:r w:rsidRPr="008A1690">
        <w:rPr>
          <w:rFonts w:ascii="Times New Roman" w:hAnsi="Times New Roman"/>
          <w:sz w:val="24"/>
        </w:rPr>
        <w:t>.1</w:t>
      </w:r>
      <w:r>
        <w:rPr>
          <w:rFonts w:ascii="Times New Roman" w:hAnsi="Times New Roman"/>
          <w:sz w:val="24"/>
        </w:rPr>
        <w:t>.1</w:t>
      </w:r>
      <w:r w:rsidRPr="008A1690">
        <w:rPr>
          <w:rFonts w:ascii="Times New Roman" w:hAnsi="Times New Roman"/>
          <w:sz w:val="24"/>
        </w:rPr>
        <w:t xml:space="preserve">:  </w:t>
      </w:r>
      <w:r>
        <w:rPr>
          <w:rFonts w:ascii="Times New Roman" w:hAnsi="Times New Roman"/>
          <w:sz w:val="24"/>
        </w:rPr>
        <w:t xml:space="preserve">Population Assembly </w:t>
      </w:r>
      <w:commentRangeStart w:id="325"/>
      <w:r>
        <w:rPr>
          <w:rFonts w:ascii="Times New Roman" w:hAnsi="Times New Roman"/>
          <w:sz w:val="24"/>
        </w:rPr>
        <w:t>Plots</w:t>
      </w:r>
      <w:commentRangeEnd w:id="324"/>
      <w:r w:rsidR="002455EC">
        <w:rPr>
          <w:rStyle w:val="CommentReference"/>
        </w:rPr>
        <w:commentReference w:id="324"/>
      </w:r>
      <w:commentRangeEnd w:id="325"/>
      <w:r w:rsidR="004E288F">
        <w:rPr>
          <w:rStyle w:val="CommentReference"/>
        </w:rPr>
        <w:commentReference w:id="325"/>
      </w:r>
    </w:p>
    <w:p w14:paraId="5159E9B4" w14:textId="758358FE" w:rsidR="008C21C2" w:rsidRDefault="008C21C2" w:rsidP="008C21C2">
      <w:pPr>
        <w:spacing w:line="480" w:lineRule="auto"/>
        <w:rPr>
          <w:rFonts w:ascii="Times New Roman" w:hAnsi="Times New Roman"/>
          <w:sz w:val="24"/>
        </w:rPr>
      </w:pPr>
      <w:r>
        <w:rPr>
          <w:rFonts w:ascii="Times New Roman" w:hAnsi="Times New Roman"/>
          <w:sz w:val="24"/>
        </w:rPr>
        <w:t xml:space="preserve">Figure 3.1.1 shows a very clear correlation between the </w:t>
      </w:r>
      <w:ins w:id="326" w:author="Microsoft Office User" w:date="2021-03-25T08:50:00Z">
        <w:r w:rsidR="004E288F">
          <w:rPr>
            <w:rFonts w:ascii="Times New Roman" w:hAnsi="Times New Roman"/>
            <w:sz w:val="24"/>
          </w:rPr>
          <w:t xml:space="preserve">complexity of the stage structured interactions (represented by the variable p) </w:t>
        </w:r>
      </w:ins>
      <w:del w:id="327" w:author="Microsoft Office User" w:date="2021-03-25T08:49:00Z">
        <w:r w:rsidDel="004E288F">
          <w:rPr>
            <w:rFonts w:ascii="Times New Roman" w:hAnsi="Times New Roman"/>
            <w:sz w:val="24"/>
          </w:rPr>
          <w:delText xml:space="preserve">complexity </w:delText>
        </w:r>
      </w:del>
      <w:r>
        <w:rPr>
          <w:rFonts w:ascii="Times New Roman" w:hAnsi="Times New Roman"/>
          <w:sz w:val="24"/>
        </w:rPr>
        <w:t>of the ecosystem and the time taken to assemble. Lower p values tend to take the longest time to assemble, and the higher p values tend to assemble much faster. Interestingly, as the Connectance of the ecosystems increases, the speed at which the lower p values assemble also steadily decreases.</w:t>
      </w:r>
      <w:ins w:id="328" w:author="Microsoft Office User" w:date="2021-03-25T08:51:00Z">
        <w:r w:rsidR="007A250D">
          <w:rPr>
            <w:rFonts w:ascii="Times New Roman" w:hAnsi="Times New Roman"/>
            <w:sz w:val="24"/>
          </w:rPr>
          <w:t xml:space="preserve"> </w:t>
        </w:r>
        <w:proofErr w:type="spellStart"/>
        <w:r w:rsidR="007A250D">
          <w:rPr>
            <w:rFonts w:ascii="Times New Roman" w:hAnsi="Times New Roman"/>
            <w:sz w:val="24"/>
          </w:rPr>
          <w:t>Connectance</w:t>
        </w:r>
        <w:proofErr w:type="spellEnd"/>
        <w:r w:rsidR="007A250D">
          <w:rPr>
            <w:rFonts w:ascii="Times New Roman" w:hAnsi="Times New Roman"/>
            <w:sz w:val="24"/>
          </w:rPr>
          <w:t xml:space="preserve"> does impact the speed of community assembly for higher values of p.</w:t>
        </w:r>
      </w:ins>
      <w:r>
        <w:rPr>
          <w:rFonts w:ascii="Times New Roman" w:hAnsi="Times New Roman"/>
          <w:sz w:val="24"/>
        </w:rPr>
        <w:t xml:space="preserve"> As we can</w:t>
      </w:r>
      <w:r w:rsidR="00ED58C5">
        <w:rPr>
          <w:rFonts w:ascii="Times New Roman" w:hAnsi="Times New Roman"/>
          <w:sz w:val="24"/>
        </w:rPr>
        <w:t xml:space="preserve"> infer from figure 3.1</w:t>
      </w:r>
      <w:r>
        <w:rPr>
          <w:rFonts w:ascii="Times New Roman" w:hAnsi="Times New Roman"/>
          <w:sz w:val="24"/>
        </w:rPr>
        <w:t xml:space="preserve">.1, </w:t>
      </w:r>
      <w:r>
        <w:rPr>
          <w:rFonts w:ascii="Times New Roman" w:hAnsi="Times New Roman"/>
          <w:sz w:val="24"/>
        </w:rPr>
        <w:lastRenderedPageBreak/>
        <w:t xml:space="preserve">assembly not only slows down drastically for ecosystems with p=0.1 at C=0.2 and above, but the island also stabilizes at a population that is lower than that of the mainland.  </w:t>
      </w:r>
    </w:p>
    <w:p w14:paraId="58F72AD4" w14:textId="2D44FD5B" w:rsidR="006407AF" w:rsidRDefault="006407AF" w:rsidP="006407AF">
      <w:pPr>
        <w:spacing w:line="480" w:lineRule="auto"/>
        <w:jc w:val="center"/>
        <w:rPr>
          <w:rFonts w:ascii="Times New Roman" w:hAnsi="Times New Roman"/>
          <w:sz w:val="24"/>
        </w:rPr>
      </w:pPr>
      <w:del w:id="329" w:author="Microsoft Office User" w:date="2021-03-25T08:54:00Z">
        <w:r w:rsidDel="007A250D">
          <w:rPr>
            <w:noProof/>
          </w:rPr>
          <w:drawing>
            <wp:inline distT="0" distB="0" distL="0" distR="0" wp14:anchorId="475E5B66" wp14:editId="4AB867B2">
              <wp:extent cx="30003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686050"/>
                      </a:xfrm>
                      <a:prstGeom prst="rect">
                        <a:avLst/>
                      </a:prstGeom>
                    </pic:spPr>
                  </pic:pic>
                </a:graphicData>
              </a:graphic>
            </wp:inline>
          </w:drawing>
        </w:r>
      </w:del>
    </w:p>
    <w:p w14:paraId="65465B06" w14:textId="6F1C6DF5" w:rsidR="00227140" w:rsidDel="007A250D" w:rsidRDefault="00227140" w:rsidP="00227140">
      <w:pPr>
        <w:spacing w:line="480" w:lineRule="auto"/>
        <w:jc w:val="center"/>
        <w:rPr>
          <w:del w:id="330" w:author="Microsoft Office User" w:date="2021-03-25T08:54:00Z"/>
          <w:rFonts w:ascii="Times New Roman" w:hAnsi="Times New Roman"/>
          <w:sz w:val="24"/>
        </w:rPr>
      </w:pPr>
      <w:commentRangeStart w:id="331"/>
      <w:del w:id="332" w:author="Microsoft Office User" w:date="2021-03-25T08:54:00Z">
        <w:r w:rsidDel="007A250D">
          <w:rPr>
            <w:rFonts w:ascii="Times New Roman" w:hAnsi="Times New Roman"/>
            <w:sz w:val="24"/>
          </w:rPr>
          <w:delText>Figure 3.1.2: Rudolf and Lafferty’s Robustness Analysis</w:delText>
        </w:r>
        <w:commentRangeEnd w:id="331"/>
        <w:r w:rsidR="007A250D" w:rsidDel="007A250D">
          <w:rPr>
            <w:rStyle w:val="CommentReference"/>
          </w:rPr>
          <w:commentReference w:id="331"/>
        </w:r>
      </w:del>
    </w:p>
    <w:p w14:paraId="5654DBDC" w14:textId="520F7460" w:rsidR="00DB5B79" w:rsidRDefault="00DB5B79" w:rsidP="00DB5B79">
      <w:pPr>
        <w:spacing w:line="480" w:lineRule="auto"/>
        <w:rPr>
          <w:rFonts w:ascii="Times New Roman" w:hAnsi="Times New Roman"/>
          <w:sz w:val="24"/>
        </w:rPr>
      </w:pPr>
      <w:r>
        <w:rPr>
          <w:rFonts w:ascii="Times New Roman" w:hAnsi="Times New Roman"/>
          <w:sz w:val="24"/>
        </w:rPr>
        <w:t>These results are consistent with that of the study of Rudolf and Lafferty’s robustness analysis (</w:t>
      </w:r>
      <w:r w:rsidR="00092B58">
        <w:rPr>
          <w:rFonts w:ascii="Times New Roman" w:hAnsi="Times New Roman"/>
          <w:sz w:val="24"/>
        </w:rPr>
        <w:t>Rudolf &amp; Lafferty, 2011</w:t>
      </w:r>
      <w:r>
        <w:rPr>
          <w:rFonts w:ascii="Times New Roman" w:hAnsi="Times New Roman"/>
          <w:sz w:val="24"/>
        </w:rPr>
        <w:t xml:space="preserve">). </w:t>
      </w:r>
      <w:del w:id="333" w:author="Microsoft Office User" w:date="2021-03-25T08:54:00Z">
        <w:r w:rsidDel="007A250D">
          <w:rPr>
            <w:rFonts w:ascii="Times New Roman" w:hAnsi="Times New Roman"/>
            <w:sz w:val="24"/>
          </w:rPr>
          <w:delText xml:space="preserve">Figure </w:delText>
        </w:r>
        <w:r w:rsidR="00CD42DD" w:rsidDel="007A250D">
          <w:rPr>
            <w:rFonts w:ascii="Times New Roman" w:hAnsi="Times New Roman"/>
            <w:sz w:val="24"/>
          </w:rPr>
          <w:delText>3.1</w:delText>
        </w:r>
        <w:r w:rsidDel="007A250D">
          <w:rPr>
            <w:rFonts w:ascii="Times New Roman" w:hAnsi="Times New Roman"/>
            <w:sz w:val="24"/>
          </w:rPr>
          <w:delText>.2</w:delText>
        </w:r>
      </w:del>
      <w:ins w:id="334" w:author="Microsoft Office User" w:date="2021-03-25T08:54:00Z">
        <w:r w:rsidR="007A250D">
          <w:rPr>
            <w:rFonts w:ascii="Times New Roman" w:hAnsi="Times New Roman"/>
            <w:sz w:val="24"/>
          </w:rPr>
          <w:t xml:space="preserve"> They</w:t>
        </w:r>
      </w:ins>
      <w:r>
        <w:rPr>
          <w:rFonts w:ascii="Times New Roman" w:hAnsi="Times New Roman"/>
          <w:sz w:val="24"/>
        </w:rPr>
        <w:t xml:space="preserve"> show</w:t>
      </w:r>
      <w:ins w:id="335" w:author="Microsoft Office User" w:date="2021-03-25T08:54:00Z">
        <w:r w:rsidR="007A250D">
          <w:rPr>
            <w:rFonts w:ascii="Times New Roman" w:hAnsi="Times New Roman"/>
            <w:sz w:val="24"/>
          </w:rPr>
          <w:t>ed</w:t>
        </w:r>
      </w:ins>
      <w:del w:id="336" w:author="Microsoft Office User" w:date="2021-03-25T08:54:00Z">
        <w:r w:rsidDel="007A250D">
          <w:rPr>
            <w:rFonts w:ascii="Times New Roman" w:hAnsi="Times New Roman"/>
            <w:sz w:val="24"/>
          </w:rPr>
          <w:delText>cases</w:delText>
        </w:r>
      </w:del>
      <w:r>
        <w:rPr>
          <w:rFonts w:ascii="Times New Roman" w:hAnsi="Times New Roman"/>
          <w:sz w:val="24"/>
        </w:rPr>
        <w:t xml:space="preserve"> how robustness of ecosystems with p values greater than 0.3 increases with an increase in Connectance, but has an opposite effect for ecosystems with a lower p value. The substitution hypothesis can explain the results of the </w:t>
      </w:r>
      <w:del w:id="337" w:author="Microsoft Office User" w:date="2021-03-25T08:53:00Z">
        <w:r w:rsidDel="007A250D">
          <w:rPr>
            <w:rFonts w:ascii="Times New Roman" w:hAnsi="Times New Roman"/>
            <w:sz w:val="24"/>
          </w:rPr>
          <w:delText xml:space="preserve">migration </w:delText>
        </w:r>
      </w:del>
      <w:ins w:id="338" w:author="Microsoft Office User" w:date="2021-03-25T08:53:00Z">
        <w:r w:rsidR="007A250D">
          <w:rPr>
            <w:rFonts w:ascii="Times New Roman" w:hAnsi="Times New Roman"/>
            <w:sz w:val="24"/>
          </w:rPr>
          <w:t>community assembly simulations</w:t>
        </w:r>
        <w:r w:rsidR="007A250D">
          <w:rPr>
            <w:rFonts w:ascii="Times New Roman" w:hAnsi="Times New Roman"/>
            <w:sz w:val="24"/>
          </w:rPr>
          <w:t xml:space="preserve"> </w:t>
        </w:r>
      </w:ins>
      <w:r>
        <w:rPr>
          <w:rFonts w:ascii="Times New Roman" w:hAnsi="Times New Roman"/>
          <w:sz w:val="24"/>
        </w:rPr>
        <w:t>as well. Generalist species, which have a greater p value, can often substitute their primary resources with other resources and can thrive by feeding on them. Meanwhile, specialist species, which form in ecosystems with a lower p value cannot substitute their primary resources. Even in the case of ecosystems with higher Connectance, these species might appear to be generalists on a species level, but their individual stages are all specialized on unique resources. This causes them to face a higher risk of secondary extinction (</w:t>
      </w:r>
      <w:r w:rsidR="00F34319">
        <w:rPr>
          <w:rFonts w:ascii="Times New Roman" w:hAnsi="Times New Roman"/>
          <w:sz w:val="24"/>
        </w:rPr>
        <w:t>Rudolf &amp; Lafferty, 2011</w:t>
      </w:r>
      <w:r>
        <w:rPr>
          <w:rFonts w:ascii="Times New Roman" w:hAnsi="Times New Roman"/>
          <w:sz w:val="24"/>
        </w:rPr>
        <w:t>).</w:t>
      </w:r>
    </w:p>
    <w:p w14:paraId="47942F97" w14:textId="1ED3CCA9" w:rsidR="00021D25" w:rsidRDefault="00021D25" w:rsidP="00021D25">
      <w:pPr>
        <w:spacing w:line="480" w:lineRule="auto"/>
        <w:ind w:firstLine="720"/>
        <w:rPr>
          <w:rFonts w:ascii="Times New Roman" w:hAnsi="Times New Roman"/>
          <w:sz w:val="24"/>
        </w:rPr>
      </w:pPr>
      <w:r>
        <w:rPr>
          <w:rFonts w:ascii="Times New Roman" w:hAnsi="Times New Roman"/>
          <w:sz w:val="24"/>
        </w:rPr>
        <w:t xml:space="preserve">To generate the diversity data for the ecosystems, three </w:t>
      </w:r>
      <w:proofErr w:type="spellStart"/>
      <w:r>
        <w:rPr>
          <w:rFonts w:ascii="Times New Roman" w:hAnsi="Times New Roman"/>
          <w:sz w:val="24"/>
        </w:rPr>
        <w:t>mainlands</w:t>
      </w:r>
      <w:proofErr w:type="spellEnd"/>
      <w:r>
        <w:rPr>
          <w:rFonts w:ascii="Times New Roman" w:hAnsi="Times New Roman"/>
          <w:sz w:val="24"/>
        </w:rPr>
        <w:t xml:space="preserve"> were generated for every permutation of the Connectance and p values. Each of these 3 </w:t>
      </w:r>
      <w:proofErr w:type="spellStart"/>
      <w:r>
        <w:rPr>
          <w:rFonts w:ascii="Times New Roman" w:hAnsi="Times New Roman"/>
          <w:sz w:val="24"/>
        </w:rPr>
        <w:t>mainlands</w:t>
      </w:r>
      <w:proofErr w:type="spellEnd"/>
      <w:r>
        <w:rPr>
          <w:rFonts w:ascii="Times New Roman" w:hAnsi="Times New Roman"/>
          <w:sz w:val="24"/>
        </w:rPr>
        <w:t xml:space="preserve"> had a corresponding empty island to which there were 10 independent runs of migrations conducted and recorded. The alpha diversity, a variable that measures the diversity within a particular </w:t>
      </w:r>
      <w:del w:id="339" w:author="Microsoft Office User" w:date="2021-03-25T08:55:00Z">
        <w:r w:rsidDel="007A250D">
          <w:rPr>
            <w:rFonts w:ascii="Times New Roman" w:hAnsi="Times New Roman"/>
            <w:sz w:val="24"/>
          </w:rPr>
          <w:delText xml:space="preserve">area within an ecosystem </w:delText>
        </w:r>
      </w:del>
      <w:ins w:id="340" w:author="Microsoft Office User" w:date="2021-03-25T08:55:00Z">
        <w:r w:rsidR="007A250D">
          <w:rPr>
            <w:rFonts w:ascii="Times New Roman" w:hAnsi="Times New Roman"/>
            <w:sz w:val="24"/>
          </w:rPr>
          <w:t>local community</w:t>
        </w:r>
        <w:r w:rsidR="007A250D">
          <w:rPr>
            <w:rFonts w:ascii="Times New Roman" w:hAnsi="Times New Roman"/>
            <w:sz w:val="24"/>
          </w:rPr>
          <w:t xml:space="preserve"> </w:t>
        </w:r>
      </w:ins>
      <w:r>
        <w:rPr>
          <w:rFonts w:ascii="Times New Roman" w:hAnsi="Times New Roman"/>
          <w:sz w:val="24"/>
        </w:rPr>
        <w:t xml:space="preserve">was calculated by measuring the number of unique species in each of the 10 islands at every time period of migration. Gamma diversity, a measure of the overall diversity within a large </w:t>
      </w:r>
      <w:del w:id="341" w:author="Microsoft Office User" w:date="2021-03-25T08:55:00Z">
        <w:r w:rsidDel="007A250D">
          <w:rPr>
            <w:rFonts w:ascii="Times New Roman" w:hAnsi="Times New Roman"/>
            <w:sz w:val="24"/>
          </w:rPr>
          <w:delText>geographical region</w:delText>
        </w:r>
      </w:del>
      <w:ins w:id="342" w:author="Microsoft Office User" w:date="2021-03-25T08:55:00Z">
        <w:r w:rsidR="007A250D">
          <w:rPr>
            <w:rFonts w:ascii="Times New Roman" w:hAnsi="Times New Roman"/>
            <w:sz w:val="24"/>
          </w:rPr>
          <w:t>regional community</w:t>
        </w:r>
      </w:ins>
      <w:r>
        <w:rPr>
          <w:rFonts w:ascii="Times New Roman" w:hAnsi="Times New Roman"/>
          <w:sz w:val="24"/>
        </w:rPr>
        <w:t xml:space="preserve"> was calculated by recording the total number of unique species across all 10 islands at every time period of migration. Beta diversity, a comparison of diversity between ecosystems was calculating by dividing the gamma value by the alpha value (</w:t>
      </w:r>
      <w:r w:rsidR="00BB7007">
        <w:rPr>
          <w:rFonts w:ascii="Times New Roman" w:hAnsi="Times New Roman"/>
          <w:sz w:val="24"/>
        </w:rPr>
        <w:t>Bynum</w:t>
      </w:r>
      <w:r>
        <w:rPr>
          <w:rFonts w:ascii="Times New Roman" w:hAnsi="Times New Roman"/>
          <w:sz w:val="24"/>
        </w:rPr>
        <w:t xml:space="preserve">, 2021). </w:t>
      </w:r>
    </w:p>
    <w:p w14:paraId="24CDE2AC" w14:textId="097DB3BC" w:rsidR="007524B2" w:rsidRDefault="007524B2" w:rsidP="00021D25">
      <w:pPr>
        <w:spacing w:line="480" w:lineRule="auto"/>
        <w:ind w:firstLine="720"/>
        <w:rPr>
          <w:rFonts w:ascii="Times New Roman" w:hAnsi="Times New Roman"/>
          <w:sz w:val="24"/>
        </w:rPr>
      </w:pPr>
      <w:r>
        <w:rPr>
          <w:noProof/>
        </w:rPr>
        <w:lastRenderedPageBreak/>
        <w:drawing>
          <wp:inline distT="0" distB="0" distL="0" distR="0" wp14:anchorId="3664DF35" wp14:editId="627A9CC2">
            <wp:extent cx="5731510" cy="4029815"/>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29815"/>
                    </a:xfrm>
                    <a:prstGeom prst="rect">
                      <a:avLst/>
                    </a:prstGeom>
                  </pic:spPr>
                </pic:pic>
              </a:graphicData>
            </a:graphic>
          </wp:inline>
        </w:drawing>
      </w:r>
    </w:p>
    <w:p w14:paraId="2B422C7D" w14:textId="3E5F336E" w:rsidR="007524B2" w:rsidRDefault="007524B2" w:rsidP="007524B2">
      <w:pPr>
        <w:spacing w:line="480" w:lineRule="auto"/>
        <w:jc w:val="center"/>
        <w:rPr>
          <w:rFonts w:ascii="Times New Roman" w:hAnsi="Times New Roman"/>
          <w:sz w:val="24"/>
        </w:rPr>
      </w:pPr>
      <w:r>
        <w:rPr>
          <w:rFonts w:ascii="Times New Roman" w:hAnsi="Times New Roman"/>
          <w:sz w:val="24"/>
        </w:rPr>
        <w:t>Figure 3.1.3: Gamma diversity plots</w:t>
      </w:r>
      <w:ins w:id="343" w:author="Microsoft Office User" w:date="2021-03-25T08:56:00Z">
        <w:r w:rsidR="007A250D">
          <w:rPr>
            <w:rFonts w:ascii="Times New Roman" w:hAnsi="Times New Roman"/>
            <w:sz w:val="24"/>
          </w:rPr>
          <w:t>.</w:t>
        </w:r>
      </w:ins>
    </w:p>
    <w:p w14:paraId="14DCA1FC" w14:textId="77777777" w:rsidR="007524B2" w:rsidRDefault="007524B2" w:rsidP="00021D25">
      <w:pPr>
        <w:spacing w:line="480" w:lineRule="auto"/>
        <w:ind w:firstLine="720"/>
        <w:rPr>
          <w:rFonts w:ascii="Times New Roman" w:hAnsi="Times New Roman"/>
          <w:sz w:val="24"/>
        </w:rPr>
      </w:pPr>
    </w:p>
    <w:p w14:paraId="5AB0B171" w14:textId="4B526F9E" w:rsidR="00021D25" w:rsidRDefault="005B23F6" w:rsidP="00DB5B79">
      <w:pPr>
        <w:spacing w:line="480" w:lineRule="auto"/>
        <w:rPr>
          <w:rFonts w:ascii="Times New Roman" w:hAnsi="Times New Roman"/>
          <w:sz w:val="24"/>
        </w:rPr>
      </w:pPr>
      <w:r>
        <w:rPr>
          <w:noProof/>
        </w:rPr>
        <w:lastRenderedPageBreak/>
        <w:drawing>
          <wp:inline distT="0" distB="0" distL="0" distR="0" wp14:anchorId="3490E88D" wp14:editId="3E7CB69C">
            <wp:extent cx="5731510" cy="3881010"/>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81010"/>
                    </a:xfrm>
                    <a:prstGeom prst="rect">
                      <a:avLst/>
                    </a:prstGeom>
                  </pic:spPr>
                </pic:pic>
              </a:graphicData>
            </a:graphic>
          </wp:inline>
        </w:drawing>
      </w:r>
    </w:p>
    <w:p w14:paraId="3EC9AB44" w14:textId="20B280C5" w:rsidR="005B23F6" w:rsidRDefault="005B23F6" w:rsidP="005B23F6">
      <w:pPr>
        <w:spacing w:line="480" w:lineRule="auto"/>
        <w:jc w:val="center"/>
        <w:rPr>
          <w:rFonts w:ascii="Times New Roman" w:hAnsi="Times New Roman"/>
          <w:sz w:val="24"/>
        </w:rPr>
      </w:pPr>
      <w:r>
        <w:rPr>
          <w:rFonts w:ascii="Times New Roman" w:hAnsi="Times New Roman"/>
          <w:sz w:val="24"/>
        </w:rPr>
        <w:t>Figure 3.1.4: Beta Diversity Plots</w:t>
      </w:r>
    </w:p>
    <w:p w14:paraId="4CFEC7DE" w14:textId="30B6E1F2" w:rsidR="00227140" w:rsidRDefault="00345F9C" w:rsidP="00281C41">
      <w:pPr>
        <w:spacing w:line="480" w:lineRule="auto"/>
        <w:ind w:firstLine="720"/>
        <w:rPr>
          <w:rFonts w:ascii="Times New Roman" w:hAnsi="Times New Roman"/>
          <w:sz w:val="24"/>
        </w:rPr>
      </w:pPr>
      <w:r>
        <w:rPr>
          <w:rFonts w:ascii="Times New Roman" w:hAnsi="Times New Roman"/>
          <w:sz w:val="24"/>
        </w:rPr>
        <w:t xml:space="preserve">Similar to the population assembly plots, there is a very clear correlation between the complexity of ecosystems and the time to reach maximum diversity as shown </w:t>
      </w:r>
      <w:commentRangeStart w:id="344"/>
      <w:r>
        <w:rPr>
          <w:rFonts w:ascii="Times New Roman" w:hAnsi="Times New Roman"/>
          <w:sz w:val="24"/>
        </w:rPr>
        <w:t xml:space="preserve">in figures </w:t>
      </w:r>
      <w:r w:rsidR="00D06249">
        <w:rPr>
          <w:rFonts w:ascii="Times New Roman" w:hAnsi="Times New Roman"/>
          <w:sz w:val="24"/>
        </w:rPr>
        <w:t>3.1</w:t>
      </w:r>
      <w:r>
        <w:rPr>
          <w:rFonts w:ascii="Times New Roman" w:hAnsi="Times New Roman"/>
          <w:sz w:val="24"/>
        </w:rPr>
        <w:t>.3</w:t>
      </w:r>
      <w:ins w:id="345" w:author="Microsoft Office User" w:date="2021-03-25T08:59:00Z">
        <w:r w:rsidR="007A250D">
          <w:rPr>
            <w:rFonts w:ascii="Times New Roman" w:hAnsi="Times New Roman"/>
            <w:sz w:val="24"/>
          </w:rPr>
          <w:t xml:space="preserve"> </w:t>
        </w:r>
      </w:ins>
      <w:commentRangeEnd w:id="344"/>
      <w:ins w:id="346" w:author="Microsoft Office User" w:date="2021-03-25T09:02:00Z">
        <w:r w:rsidR="00B61116">
          <w:rPr>
            <w:rStyle w:val="CommentReference"/>
          </w:rPr>
          <w:commentReference w:id="344"/>
        </w:r>
      </w:ins>
      <w:ins w:id="347" w:author="Microsoft Office User" w:date="2021-03-25T08:59:00Z">
        <w:r w:rsidR="007A250D">
          <w:rPr>
            <w:rFonts w:ascii="Times New Roman" w:hAnsi="Times New Roman"/>
            <w:sz w:val="24"/>
          </w:rPr>
          <w:t>(gamm</w:t>
        </w:r>
      </w:ins>
      <w:ins w:id="348" w:author="Microsoft Office User" w:date="2021-03-25T09:00:00Z">
        <w:r w:rsidR="007A250D">
          <w:rPr>
            <w:rFonts w:ascii="Times New Roman" w:hAnsi="Times New Roman"/>
            <w:sz w:val="24"/>
          </w:rPr>
          <w:t>a diversity)</w:t>
        </w:r>
      </w:ins>
      <w:r>
        <w:rPr>
          <w:rFonts w:ascii="Times New Roman" w:hAnsi="Times New Roman"/>
          <w:sz w:val="24"/>
        </w:rPr>
        <w:t xml:space="preserve"> and </w:t>
      </w:r>
      <w:r w:rsidR="00D06249">
        <w:rPr>
          <w:rFonts w:ascii="Times New Roman" w:hAnsi="Times New Roman"/>
          <w:sz w:val="24"/>
        </w:rPr>
        <w:t>3.1</w:t>
      </w:r>
      <w:r>
        <w:rPr>
          <w:rFonts w:ascii="Times New Roman" w:hAnsi="Times New Roman"/>
          <w:sz w:val="24"/>
        </w:rPr>
        <w:t>.4</w:t>
      </w:r>
      <w:ins w:id="349" w:author="Microsoft Office User" w:date="2021-03-25T09:00:00Z">
        <w:r w:rsidR="007A250D">
          <w:rPr>
            <w:rFonts w:ascii="Times New Roman" w:hAnsi="Times New Roman"/>
            <w:sz w:val="24"/>
          </w:rPr>
          <w:t xml:space="preserve"> (beta diversity)</w:t>
        </w:r>
      </w:ins>
      <w:r>
        <w:rPr>
          <w:rFonts w:ascii="Times New Roman" w:hAnsi="Times New Roman"/>
          <w:sz w:val="24"/>
        </w:rPr>
        <w:t>.</w:t>
      </w:r>
      <w:ins w:id="350" w:author="Microsoft Office User" w:date="2021-03-25T09:00:00Z">
        <w:r w:rsidR="007A250D">
          <w:rPr>
            <w:rFonts w:ascii="Times New Roman" w:hAnsi="Times New Roman"/>
            <w:sz w:val="24"/>
          </w:rPr>
          <w:t xml:space="preserve"> In Figure 3.1.4, the elevated beta diversity for low p simulations suggests that there is more variability on which species</w:t>
        </w:r>
      </w:ins>
      <w:ins w:id="351" w:author="Microsoft Office User" w:date="2021-03-25T09:01:00Z">
        <w:r w:rsidR="007A250D">
          <w:rPr>
            <w:rFonts w:ascii="Times New Roman" w:hAnsi="Times New Roman"/>
            <w:sz w:val="24"/>
          </w:rPr>
          <w:t xml:space="preserve"> effectively can colonize and persist on a given island community. This variability is consistent with the reduced speed of community assembly</w:t>
        </w:r>
        <w:r w:rsidR="00B61116">
          <w:rPr>
            <w:rFonts w:ascii="Times New Roman" w:hAnsi="Times New Roman"/>
            <w:sz w:val="24"/>
          </w:rPr>
          <w:t xml:space="preserve"> shown above (Figure 3.1.1)</w:t>
        </w:r>
      </w:ins>
      <w:r>
        <w:rPr>
          <w:rFonts w:ascii="Times New Roman" w:hAnsi="Times New Roman"/>
          <w:sz w:val="24"/>
        </w:rPr>
        <w:t xml:space="preserve"> The aforementioned substitution hypothesis can also explain the results of the diversity data. Ontogenetic generalists that are specialists on the stage level are more likely to undergo secondary extinctions which thereby affects the overall diversity of the ecosystems. </w:t>
      </w:r>
    </w:p>
    <w:p w14:paraId="45652C0A" w14:textId="77777777" w:rsidR="00F51659" w:rsidRPr="008C21C2" w:rsidRDefault="00F51659" w:rsidP="008C21C2">
      <w:pPr>
        <w:spacing w:line="480" w:lineRule="auto"/>
        <w:ind w:firstLine="0"/>
        <w:rPr>
          <w:rFonts w:ascii="Times New Roman" w:hAnsi="Times New Roman"/>
          <w:b/>
          <w:bCs/>
          <w:sz w:val="32"/>
          <w:szCs w:val="32"/>
        </w:rPr>
      </w:pPr>
    </w:p>
    <w:p w14:paraId="4FC261A1" w14:textId="4C1B6D6C" w:rsidR="003B6D6C" w:rsidRPr="00D83D48" w:rsidRDefault="003B6D6C" w:rsidP="00D83D48">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 xml:space="preserve">VARIED INTERACTION </w:t>
      </w:r>
      <w:del w:id="352" w:author="Microsoft Office User" w:date="2021-03-25T09:02:00Z">
        <w:r w:rsidDel="00B61116">
          <w:rPr>
            <w:rFonts w:ascii="Times New Roman" w:hAnsi="Times New Roman"/>
            <w:b/>
            <w:bCs/>
            <w:sz w:val="32"/>
            <w:szCs w:val="32"/>
          </w:rPr>
          <w:delText>ECOSYSTEMS</w:delText>
        </w:r>
      </w:del>
      <w:ins w:id="353" w:author="Microsoft Office User" w:date="2021-03-25T09:02:00Z">
        <w:r w:rsidR="00B61116">
          <w:rPr>
            <w:rFonts w:ascii="Times New Roman" w:hAnsi="Times New Roman"/>
            <w:b/>
            <w:bCs/>
            <w:sz w:val="32"/>
            <w:szCs w:val="32"/>
          </w:rPr>
          <w:t>TYPES</w:t>
        </w:r>
      </w:ins>
    </w:p>
    <w:p w14:paraId="32353DD3" w14:textId="77777777" w:rsidR="00B46EC7" w:rsidRDefault="00B46EC7" w:rsidP="001C40AB">
      <w:pPr>
        <w:spacing w:line="480" w:lineRule="auto"/>
        <w:ind w:firstLine="720"/>
        <w:rPr>
          <w:rFonts w:ascii="Times New Roman" w:hAnsi="Times New Roman"/>
          <w:sz w:val="24"/>
        </w:rPr>
      </w:pPr>
    </w:p>
    <w:p w14:paraId="76ED9F02" w14:textId="26D38625" w:rsidR="006377C4" w:rsidRDefault="005865DF" w:rsidP="001C40AB">
      <w:pPr>
        <w:spacing w:line="480" w:lineRule="auto"/>
        <w:ind w:firstLine="720"/>
        <w:rPr>
          <w:rFonts w:ascii="Times New Roman" w:hAnsi="Times New Roman"/>
          <w:sz w:val="24"/>
        </w:rPr>
      </w:pPr>
      <w:r>
        <w:rPr>
          <w:rFonts w:ascii="Times New Roman" w:hAnsi="Times New Roman"/>
          <w:sz w:val="24"/>
        </w:rPr>
        <w:t xml:space="preserve">For the purpose of this paper, the communities examined in these results </w:t>
      </w:r>
      <w:r w:rsidR="001B7DB5">
        <w:rPr>
          <w:rFonts w:ascii="Times New Roman" w:hAnsi="Times New Roman"/>
          <w:sz w:val="24"/>
        </w:rPr>
        <w:t xml:space="preserve">and the figures generated by them </w:t>
      </w:r>
      <w:r w:rsidR="00527704">
        <w:rPr>
          <w:rFonts w:ascii="Times New Roman" w:hAnsi="Times New Roman"/>
          <w:sz w:val="24"/>
        </w:rPr>
        <w:t xml:space="preserve">all </w:t>
      </w:r>
      <w:r w:rsidR="001C0760">
        <w:rPr>
          <w:rFonts w:ascii="Times New Roman" w:hAnsi="Times New Roman"/>
          <w:sz w:val="24"/>
        </w:rPr>
        <w:t>had</w:t>
      </w:r>
      <w:ins w:id="354" w:author="Microsoft Office User" w:date="2021-03-25T09:02:00Z">
        <w:r w:rsidR="00B61116">
          <w:rPr>
            <w:rFonts w:ascii="Times New Roman" w:hAnsi="Times New Roman"/>
            <w:sz w:val="24"/>
          </w:rPr>
          <w:t xml:space="preserve"> initial</w:t>
        </w:r>
      </w:ins>
      <w:r w:rsidR="00527704">
        <w:rPr>
          <w:rFonts w:ascii="Times New Roman" w:hAnsi="Times New Roman"/>
          <w:sz w:val="24"/>
        </w:rPr>
        <w:t xml:space="preserve"> species richness of </w:t>
      </w:r>
      <w:r>
        <w:rPr>
          <w:rFonts w:ascii="Times New Roman" w:hAnsi="Times New Roman"/>
          <w:sz w:val="24"/>
        </w:rPr>
        <w:t>200</w:t>
      </w:r>
      <w:r w:rsidR="00C40551">
        <w:rPr>
          <w:rFonts w:ascii="Times New Roman" w:hAnsi="Times New Roman"/>
          <w:sz w:val="24"/>
        </w:rPr>
        <w:t xml:space="preserve">. These were selected in order to best represent the effects of the various interaction types </w:t>
      </w:r>
      <w:r w:rsidR="00E94B1B">
        <w:rPr>
          <w:rFonts w:ascii="Times New Roman" w:hAnsi="Times New Roman"/>
          <w:sz w:val="24"/>
        </w:rPr>
        <w:t>on a community’s time to assembly</w:t>
      </w:r>
      <w:r w:rsidR="00D477CB">
        <w:rPr>
          <w:rFonts w:ascii="Times New Roman" w:hAnsi="Times New Roman"/>
          <w:sz w:val="24"/>
        </w:rPr>
        <w:t>.</w:t>
      </w:r>
      <w:r w:rsidR="00E94B1B">
        <w:rPr>
          <w:rFonts w:ascii="Times New Roman" w:hAnsi="Times New Roman"/>
          <w:sz w:val="24"/>
        </w:rPr>
        <w:t xml:space="preserve"> </w:t>
      </w:r>
      <w:r w:rsidR="00D477CB">
        <w:rPr>
          <w:rFonts w:ascii="Times New Roman" w:hAnsi="Times New Roman"/>
          <w:sz w:val="24"/>
        </w:rPr>
        <w:t>At</w:t>
      </w:r>
      <w:r w:rsidR="00A6687E">
        <w:rPr>
          <w:rFonts w:ascii="Times New Roman" w:hAnsi="Times New Roman"/>
          <w:sz w:val="24"/>
        </w:rPr>
        <w:t xml:space="preserve"> lower levels of </w:t>
      </w:r>
      <w:r w:rsidR="008D3B1F">
        <w:rPr>
          <w:rFonts w:ascii="Times New Roman" w:hAnsi="Times New Roman"/>
          <w:sz w:val="24"/>
        </w:rPr>
        <w:t xml:space="preserve">initial </w:t>
      </w:r>
      <w:r w:rsidR="00A6687E">
        <w:rPr>
          <w:rFonts w:ascii="Times New Roman" w:hAnsi="Times New Roman"/>
          <w:sz w:val="24"/>
        </w:rPr>
        <w:t>richness</w:t>
      </w:r>
      <w:r w:rsidR="00D477CB">
        <w:rPr>
          <w:rFonts w:ascii="Times New Roman" w:hAnsi="Times New Roman"/>
          <w:sz w:val="24"/>
        </w:rPr>
        <w:t xml:space="preserve">, </w:t>
      </w:r>
      <w:ins w:id="355" w:author="Microsoft Office User" w:date="2021-03-25T09:03:00Z">
        <w:r w:rsidR="00B61116">
          <w:rPr>
            <w:rFonts w:ascii="Times New Roman" w:hAnsi="Times New Roman"/>
            <w:sz w:val="24"/>
          </w:rPr>
          <w:t xml:space="preserve">equilibrates </w:t>
        </w:r>
      </w:ins>
      <w:r w:rsidR="00D477CB">
        <w:rPr>
          <w:rFonts w:ascii="Times New Roman" w:hAnsi="Times New Roman"/>
          <w:sz w:val="24"/>
        </w:rPr>
        <w:t>communities were</w:t>
      </w:r>
      <w:r w:rsidR="00B87651">
        <w:rPr>
          <w:rFonts w:ascii="Times New Roman" w:hAnsi="Times New Roman"/>
          <w:sz w:val="24"/>
        </w:rPr>
        <w:t xml:space="preserve"> </w:t>
      </w:r>
      <w:ins w:id="356" w:author="Microsoft Office User" w:date="2021-03-25T09:03:00Z">
        <w:r w:rsidR="00B61116">
          <w:rPr>
            <w:rFonts w:ascii="Times New Roman" w:hAnsi="Times New Roman"/>
            <w:sz w:val="24"/>
          </w:rPr>
          <w:t xml:space="preserve">determined to be </w:t>
        </w:r>
      </w:ins>
      <w:r w:rsidR="00B87651">
        <w:rPr>
          <w:rFonts w:ascii="Times New Roman" w:hAnsi="Times New Roman"/>
          <w:sz w:val="24"/>
        </w:rPr>
        <w:t xml:space="preserve">too small to </w:t>
      </w:r>
      <w:r w:rsidR="00D477CB">
        <w:rPr>
          <w:rFonts w:ascii="Times New Roman" w:hAnsi="Times New Roman"/>
          <w:sz w:val="24"/>
        </w:rPr>
        <w:t xml:space="preserve">study </w:t>
      </w:r>
      <w:r w:rsidR="00F16E84">
        <w:rPr>
          <w:rFonts w:ascii="Times New Roman" w:hAnsi="Times New Roman"/>
          <w:sz w:val="24"/>
        </w:rPr>
        <w:t>after equilibrating</w:t>
      </w:r>
      <w:del w:id="357" w:author="Microsoft Office User" w:date="2021-03-25T09:03:00Z">
        <w:r w:rsidR="005D0448" w:rsidDel="00B61116">
          <w:rPr>
            <w:rFonts w:ascii="Times New Roman" w:hAnsi="Times New Roman"/>
            <w:sz w:val="24"/>
          </w:rPr>
          <w:delText>,</w:delText>
        </w:r>
        <w:r w:rsidR="00F16E84" w:rsidDel="00B61116">
          <w:rPr>
            <w:rFonts w:ascii="Times New Roman" w:hAnsi="Times New Roman"/>
            <w:sz w:val="24"/>
          </w:rPr>
          <w:delText xml:space="preserve"> </w:delText>
        </w:r>
        <w:r w:rsidR="00D477CB" w:rsidDel="00B61116">
          <w:rPr>
            <w:rFonts w:ascii="Times New Roman" w:hAnsi="Times New Roman"/>
            <w:sz w:val="24"/>
          </w:rPr>
          <w:delText>given the considerations of the model</w:delText>
        </w:r>
      </w:del>
      <w:r w:rsidR="00B87651">
        <w:rPr>
          <w:rFonts w:ascii="Times New Roman" w:hAnsi="Times New Roman"/>
          <w:sz w:val="24"/>
        </w:rPr>
        <w:t>.</w:t>
      </w:r>
      <w:ins w:id="358" w:author="Microsoft Office User" w:date="2021-03-25T09:03:00Z">
        <w:r w:rsidR="00B61116">
          <w:rPr>
            <w:rFonts w:ascii="Times New Roman" w:hAnsi="Times New Roman"/>
            <w:sz w:val="24"/>
          </w:rPr>
          <w:t xml:space="preserve"> </w:t>
        </w:r>
      </w:ins>
    </w:p>
    <w:p w14:paraId="4C51E438" w14:textId="0F39DDF3" w:rsidR="005576FA" w:rsidRDefault="00D2569A" w:rsidP="001C40AB">
      <w:pPr>
        <w:spacing w:line="480" w:lineRule="auto"/>
        <w:ind w:firstLine="720"/>
        <w:rPr>
          <w:rFonts w:ascii="Times New Roman" w:hAnsi="Times New Roman"/>
          <w:sz w:val="24"/>
        </w:rPr>
      </w:pPr>
      <w:r>
        <w:rPr>
          <w:rFonts w:ascii="Times New Roman" w:hAnsi="Times New Roman"/>
          <w:sz w:val="24"/>
        </w:rPr>
        <w:t xml:space="preserve">The figures </w:t>
      </w:r>
      <w:del w:id="359" w:author="Microsoft Office User" w:date="2021-03-25T09:03:00Z">
        <w:r w:rsidDel="00B61116">
          <w:rPr>
            <w:rFonts w:ascii="Times New Roman" w:hAnsi="Times New Roman"/>
            <w:sz w:val="24"/>
          </w:rPr>
          <w:delText xml:space="preserve">generated </w:delText>
        </w:r>
      </w:del>
      <w:r>
        <w:rPr>
          <w:rFonts w:ascii="Times New Roman" w:hAnsi="Times New Roman"/>
          <w:sz w:val="24"/>
        </w:rPr>
        <w:t xml:space="preserve">in this section display data relative to the persistence of the mainland and island at specific timepoints throughout the simulation. </w:t>
      </w:r>
      <w:r w:rsidR="002E472E">
        <w:rPr>
          <w:rFonts w:ascii="Times New Roman" w:hAnsi="Times New Roman"/>
          <w:sz w:val="24"/>
        </w:rPr>
        <w:t xml:space="preserve">Figure 1 provides a visual aid in order to interpret these results, and determine what </w:t>
      </w:r>
      <w:ins w:id="360" w:author="Microsoft Office User" w:date="2021-03-25T09:04:00Z">
        <w:r w:rsidR="00B61116">
          <w:rPr>
            <w:rFonts w:ascii="Times New Roman" w:hAnsi="Times New Roman"/>
            <w:sz w:val="24"/>
          </w:rPr>
          <w:t>time</w:t>
        </w:r>
      </w:ins>
      <w:r w:rsidR="002E472E">
        <w:rPr>
          <w:rFonts w:ascii="Times New Roman" w:hAnsi="Times New Roman"/>
          <w:sz w:val="24"/>
        </w:rPr>
        <w:t>point</w:t>
      </w:r>
      <w:ins w:id="361" w:author="Microsoft Office User" w:date="2021-03-25T09:04:00Z">
        <w:r w:rsidR="00B61116">
          <w:rPr>
            <w:rFonts w:ascii="Times New Roman" w:hAnsi="Times New Roman"/>
            <w:sz w:val="24"/>
          </w:rPr>
          <w:t xml:space="preserve"> in the simulation</w:t>
        </w:r>
      </w:ins>
      <w:r w:rsidR="002E472E">
        <w:rPr>
          <w:rFonts w:ascii="Times New Roman" w:hAnsi="Times New Roman"/>
          <w:sz w:val="24"/>
        </w:rPr>
        <w:t xml:space="preserve"> each graph is referring to. It is also a representative of the general trend in mainland and island </w:t>
      </w:r>
      <w:del w:id="362" w:author="Microsoft Office User" w:date="2021-03-25T09:04:00Z">
        <w:r w:rsidR="002E472E" w:rsidDel="00B61116">
          <w:rPr>
            <w:rFonts w:ascii="Times New Roman" w:hAnsi="Times New Roman"/>
            <w:sz w:val="24"/>
          </w:rPr>
          <w:delText xml:space="preserve">persistence </w:delText>
        </w:r>
      </w:del>
      <w:ins w:id="363" w:author="Microsoft Office User" w:date="2021-03-25T09:04:00Z">
        <w:r w:rsidR="00B61116">
          <w:rPr>
            <w:rFonts w:ascii="Times New Roman" w:hAnsi="Times New Roman"/>
            <w:sz w:val="24"/>
          </w:rPr>
          <w:t>community diversity</w:t>
        </w:r>
        <w:r w:rsidR="00B61116">
          <w:rPr>
            <w:rFonts w:ascii="Times New Roman" w:hAnsi="Times New Roman"/>
            <w:sz w:val="24"/>
          </w:rPr>
          <w:t xml:space="preserve"> </w:t>
        </w:r>
      </w:ins>
      <w:r w:rsidR="002E472E">
        <w:rPr>
          <w:rFonts w:ascii="Times New Roman" w:hAnsi="Times New Roman"/>
          <w:sz w:val="24"/>
        </w:rPr>
        <w:t xml:space="preserve">reflected in the majority of communities throughout the duration of their assembly. Except in certain conditions, a majority of mainland communities experienced a </w:t>
      </w:r>
      <w:del w:id="364" w:author="Microsoft Office User" w:date="2021-03-25T09:04:00Z">
        <w:r w:rsidR="002E472E" w:rsidDel="00B61116">
          <w:rPr>
            <w:rFonts w:ascii="Times New Roman" w:hAnsi="Times New Roman"/>
            <w:sz w:val="24"/>
          </w:rPr>
          <w:delText xml:space="preserve">significant </w:delText>
        </w:r>
      </w:del>
      <w:ins w:id="365" w:author="Microsoft Office User" w:date="2021-03-25T09:04:00Z">
        <w:r w:rsidR="00B61116">
          <w:rPr>
            <w:rFonts w:ascii="Times New Roman" w:hAnsi="Times New Roman"/>
            <w:sz w:val="24"/>
          </w:rPr>
          <w:t>substantial</w:t>
        </w:r>
        <w:r w:rsidR="00B61116">
          <w:rPr>
            <w:rFonts w:ascii="Times New Roman" w:hAnsi="Times New Roman"/>
            <w:sz w:val="24"/>
          </w:rPr>
          <w:t xml:space="preserve"> </w:t>
        </w:r>
      </w:ins>
      <w:r w:rsidR="002E472E">
        <w:rPr>
          <w:rFonts w:ascii="Times New Roman" w:hAnsi="Times New Roman"/>
          <w:sz w:val="24"/>
        </w:rPr>
        <w:t xml:space="preserve">decrease in </w:t>
      </w:r>
      <w:del w:id="366" w:author="Microsoft Office User" w:date="2021-03-25T09:04:00Z">
        <w:r w:rsidR="002E472E" w:rsidDel="00B61116">
          <w:rPr>
            <w:rFonts w:ascii="Times New Roman" w:hAnsi="Times New Roman"/>
            <w:sz w:val="24"/>
          </w:rPr>
          <w:delText>persistence</w:delText>
        </w:r>
        <w:r w:rsidR="00B105EE" w:rsidDel="00B61116">
          <w:rPr>
            <w:rFonts w:ascii="Times New Roman" w:hAnsi="Times New Roman"/>
            <w:sz w:val="24"/>
          </w:rPr>
          <w:delText xml:space="preserve"> </w:delText>
        </w:r>
      </w:del>
      <w:ins w:id="367" w:author="Microsoft Office User" w:date="2021-03-25T09:04:00Z">
        <w:r w:rsidR="00B61116">
          <w:rPr>
            <w:rFonts w:ascii="Times New Roman" w:hAnsi="Times New Roman"/>
            <w:sz w:val="24"/>
          </w:rPr>
          <w:t xml:space="preserve">number of species </w:t>
        </w:r>
        <w:proofErr w:type="spellStart"/>
        <w:r w:rsidR="00B61116">
          <w:rPr>
            <w:rFonts w:ascii="Times New Roman" w:hAnsi="Times New Roman"/>
            <w:sz w:val="24"/>
          </w:rPr>
          <w:t xml:space="preserve">persisting </w:t>
        </w:r>
      </w:ins>
      <w:r w:rsidR="00B105EE">
        <w:rPr>
          <w:rFonts w:ascii="Times New Roman" w:hAnsi="Times New Roman"/>
          <w:sz w:val="24"/>
        </w:rPr>
        <w:t>upon</w:t>
      </w:r>
      <w:proofErr w:type="spellEnd"/>
      <w:r w:rsidR="00B105EE">
        <w:rPr>
          <w:rFonts w:ascii="Times New Roman" w:hAnsi="Times New Roman"/>
          <w:sz w:val="24"/>
        </w:rPr>
        <w:t xml:space="preserve"> reaching equilibrium, and many of the island communities were able to achieve a similar level of persistence </w:t>
      </w:r>
      <w:r w:rsidR="00626B0C">
        <w:rPr>
          <w:rFonts w:ascii="Times New Roman" w:hAnsi="Times New Roman"/>
          <w:sz w:val="24"/>
        </w:rPr>
        <w:t>to the equilibrated mainland</w:t>
      </w:r>
      <w:del w:id="368" w:author="Microsoft Office User" w:date="2021-03-25T09:05:00Z">
        <w:r w:rsidR="00626B0C" w:rsidDel="00B61116">
          <w:rPr>
            <w:rFonts w:ascii="Times New Roman" w:hAnsi="Times New Roman"/>
            <w:sz w:val="24"/>
          </w:rPr>
          <w:delText xml:space="preserve">, </w:delText>
        </w:r>
        <w:r w:rsidR="00B105EE" w:rsidDel="00B61116">
          <w:rPr>
            <w:rFonts w:ascii="Times New Roman" w:hAnsi="Times New Roman"/>
            <w:sz w:val="24"/>
          </w:rPr>
          <w:delText>within the time constraints of the simulation.</w:delText>
        </w:r>
        <w:r w:rsidR="00626B0C" w:rsidDel="00B61116">
          <w:rPr>
            <w:rFonts w:ascii="Times New Roman" w:hAnsi="Times New Roman"/>
            <w:sz w:val="24"/>
          </w:rPr>
          <w:delText xml:space="preserve"> </w:delText>
        </w:r>
      </w:del>
      <w:ins w:id="369" w:author="Microsoft Office User" w:date="2021-03-25T09:05:00Z">
        <w:r w:rsidR="00B61116">
          <w:rPr>
            <w:rFonts w:ascii="Times New Roman" w:hAnsi="Times New Roman"/>
            <w:sz w:val="24"/>
          </w:rPr>
          <w:t>.</w:t>
        </w:r>
      </w:ins>
    </w:p>
    <w:p w14:paraId="7E8345B9" w14:textId="384F2E49" w:rsidR="00D17FDA" w:rsidRDefault="00DB236A" w:rsidP="001C40AB">
      <w:pPr>
        <w:spacing w:line="480" w:lineRule="auto"/>
        <w:ind w:firstLine="720"/>
        <w:rPr>
          <w:rFonts w:ascii="Times New Roman" w:hAnsi="Times New Roman"/>
          <w:sz w:val="24"/>
        </w:rPr>
      </w:pPr>
      <w:r>
        <w:rPr>
          <w:noProof/>
        </w:rPr>
        <w:lastRenderedPageBreak/>
        <mc:AlternateContent>
          <mc:Choice Requires="wps">
            <w:drawing>
              <wp:anchor distT="0" distB="0" distL="114300" distR="114300" simplePos="0" relativeHeight="251257856" behindDoc="1" locked="0" layoutInCell="1" allowOverlap="1" wp14:anchorId="08D45D95" wp14:editId="2732ECF1">
                <wp:simplePos x="0" y="0"/>
                <wp:positionH relativeFrom="column">
                  <wp:posOffset>0</wp:posOffset>
                </wp:positionH>
                <wp:positionV relativeFrom="paragraph">
                  <wp:posOffset>3519805</wp:posOffset>
                </wp:positionV>
                <wp:extent cx="5724525" cy="635"/>
                <wp:effectExtent l="0" t="0" r="9525" b="0"/>
                <wp:wrapTight wrapText="bothSides">
                  <wp:wrapPolygon edited="0">
                    <wp:start x="0" y="0"/>
                    <wp:lineTo x="0" y="20681"/>
                    <wp:lineTo x="21564" y="20681"/>
                    <wp:lineTo x="2156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7AB47951" w14:textId="450910C5" w:rsidR="009F6A3D" w:rsidRPr="00105B20" w:rsidRDefault="009F6A3D" w:rsidP="00C27BFC">
                            <w:pPr>
                              <w:pStyle w:val="Caption"/>
                              <w:spacing w:line="480" w:lineRule="auto"/>
                              <w:ind w:firstLine="0"/>
                              <w:rPr>
                                <w:rFonts w:ascii="Times New Roman" w:hAnsi="Times New Roman"/>
                                <w:i w:val="0"/>
                                <w:iCs w:val="0"/>
                                <w:noProof/>
                                <w:color w:val="auto"/>
                                <w:sz w:val="36"/>
                                <w:szCs w:val="36"/>
                              </w:rPr>
                            </w:pPr>
                            <w:r w:rsidRPr="00105B20">
                              <w:rPr>
                                <w:rFonts w:ascii="Times New Roman" w:hAnsi="Times New Roman"/>
                                <w:i w:val="0"/>
                                <w:iCs w:val="0"/>
                                <w:color w:val="auto"/>
                                <w:sz w:val="24"/>
                                <w:szCs w:val="24"/>
                              </w:rPr>
                              <w:t xml:space="preserve">Figure </w:t>
                            </w:r>
                            <w:r w:rsidRPr="00105B20">
                              <w:rPr>
                                <w:rFonts w:ascii="Times New Roman" w:hAnsi="Times New Roman"/>
                                <w:i w:val="0"/>
                                <w:iCs w:val="0"/>
                                <w:color w:val="auto"/>
                                <w:sz w:val="24"/>
                                <w:szCs w:val="24"/>
                              </w:rPr>
                              <w:fldChar w:fldCharType="begin"/>
                            </w:r>
                            <w:r w:rsidRPr="00105B20">
                              <w:rPr>
                                <w:rFonts w:ascii="Times New Roman" w:hAnsi="Times New Roman"/>
                                <w:i w:val="0"/>
                                <w:iCs w:val="0"/>
                                <w:color w:val="auto"/>
                                <w:sz w:val="24"/>
                                <w:szCs w:val="24"/>
                              </w:rPr>
                              <w:instrText xml:space="preserve"> SEQ Figure \* ARABIC </w:instrText>
                            </w:r>
                            <w:r w:rsidRPr="00105B20">
                              <w:rPr>
                                <w:rFonts w:ascii="Times New Roman" w:hAnsi="Times New Roman"/>
                                <w:i w:val="0"/>
                                <w:iCs w:val="0"/>
                                <w:color w:val="auto"/>
                                <w:sz w:val="24"/>
                                <w:szCs w:val="24"/>
                              </w:rPr>
                              <w:fldChar w:fldCharType="separate"/>
                            </w:r>
                            <w:r>
                              <w:rPr>
                                <w:rFonts w:ascii="Times New Roman" w:hAnsi="Times New Roman"/>
                                <w:i w:val="0"/>
                                <w:iCs w:val="0"/>
                                <w:noProof/>
                                <w:color w:val="auto"/>
                                <w:sz w:val="24"/>
                                <w:szCs w:val="24"/>
                              </w:rPr>
                              <w:t>1</w:t>
                            </w:r>
                            <w:r w:rsidRPr="00105B20">
                              <w:rPr>
                                <w:rFonts w:ascii="Times New Roman" w:hAnsi="Times New Roman"/>
                                <w:i w:val="0"/>
                                <w:iCs w:val="0"/>
                                <w:color w:val="auto"/>
                                <w:sz w:val="24"/>
                                <w:szCs w:val="24"/>
                              </w:rPr>
                              <w:fldChar w:fldCharType="end"/>
                            </w:r>
                            <w:r w:rsidRPr="00105B20">
                              <w:rPr>
                                <w:rFonts w:ascii="Times New Roman" w:hAnsi="Times New Roman"/>
                                <w:i w:val="0"/>
                                <w:iCs w:val="0"/>
                                <w:color w:val="auto"/>
                                <w:sz w:val="24"/>
                                <w:szCs w:val="24"/>
                              </w:rPr>
                              <w:t>. An example of the decreasing persistence of a mainland and the assembly of its island community over the simulation’s run time.</w:t>
                            </w:r>
                            <w:ins w:id="370" w:author="Microsoft Office User" w:date="2021-03-25T09:05:00Z">
                              <w:r w:rsidR="00B61116">
                                <w:rPr>
                                  <w:rFonts w:ascii="Times New Roman" w:hAnsi="Times New Roman"/>
                                  <w:i w:val="0"/>
                                  <w:iCs w:val="0"/>
                                  <w:color w:val="auto"/>
                                  <w:sz w:val="24"/>
                                  <w:szCs w:val="24"/>
                                </w:rPr>
                                <w:t xml:space="preserv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8D45D95" id="_x0000_t202" coordsize="21600,21600" o:spt="202" path="m,l,21600r21600,l21600,xe">
                <v:stroke joinstyle="miter"/>
                <v:path gradientshapeok="t" o:connecttype="rect"/>
              </v:shapetype>
              <v:shape id="Text Box 21" o:spid="_x0000_s1026" type="#_x0000_t202" style="position:absolute;left:0;text-align:left;margin-left:0;margin-top:277.15pt;width:450.75pt;height:.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" stroked="f">
                <v:textbox style="mso-fit-shape-to-text:t" inset="0,0,0,0">
                  <w:txbxContent>
                    <w:p w14:paraId="7AB47951" w14:textId="450910C5" w:rsidR="009F6A3D" w:rsidRPr="00105B20" w:rsidRDefault="009F6A3D" w:rsidP="00C27BFC">
                      <w:pPr>
                        <w:pStyle w:val="Caption"/>
                        <w:spacing w:line="480" w:lineRule="auto"/>
                        <w:ind w:firstLine="0"/>
                        <w:rPr>
                          <w:rFonts w:ascii="Times New Roman" w:hAnsi="Times New Roman"/>
                          <w:i w:val="0"/>
                          <w:iCs w:val="0"/>
                          <w:noProof/>
                          <w:color w:val="auto"/>
                          <w:sz w:val="36"/>
                          <w:szCs w:val="36"/>
                        </w:rPr>
                      </w:pPr>
                      <w:r w:rsidRPr="00105B20">
                        <w:rPr>
                          <w:rFonts w:ascii="Times New Roman" w:hAnsi="Times New Roman"/>
                          <w:i w:val="0"/>
                          <w:iCs w:val="0"/>
                          <w:color w:val="auto"/>
                          <w:sz w:val="24"/>
                          <w:szCs w:val="24"/>
                        </w:rPr>
                        <w:t xml:space="preserve">Figure </w:t>
                      </w:r>
                      <w:r w:rsidRPr="00105B20">
                        <w:rPr>
                          <w:rFonts w:ascii="Times New Roman" w:hAnsi="Times New Roman"/>
                          <w:i w:val="0"/>
                          <w:iCs w:val="0"/>
                          <w:color w:val="auto"/>
                          <w:sz w:val="24"/>
                          <w:szCs w:val="24"/>
                        </w:rPr>
                        <w:fldChar w:fldCharType="begin"/>
                      </w:r>
                      <w:r w:rsidRPr="00105B20">
                        <w:rPr>
                          <w:rFonts w:ascii="Times New Roman" w:hAnsi="Times New Roman"/>
                          <w:i w:val="0"/>
                          <w:iCs w:val="0"/>
                          <w:color w:val="auto"/>
                          <w:sz w:val="24"/>
                          <w:szCs w:val="24"/>
                        </w:rPr>
                        <w:instrText xml:space="preserve"> SEQ Figure \* ARABIC </w:instrText>
                      </w:r>
                      <w:r w:rsidRPr="00105B20">
                        <w:rPr>
                          <w:rFonts w:ascii="Times New Roman" w:hAnsi="Times New Roman"/>
                          <w:i w:val="0"/>
                          <w:iCs w:val="0"/>
                          <w:color w:val="auto"/>
                          <w:sz w:val="24"/>
                          <w:szCs w:val="24"/>
                        </w:rPr>
                        <w:fldChar w:fldCharType="separate"/>
                      </w:r>
                      <w:r>
                        <w:rPr>
                          <w:rFonts w:ascii="Times New Roman" w:hAnsi="Times New Roman"/>
                          <w:i w:val="0"/>
                          <w:iCs w:val="0"/>
                          <w:noProof/>
                          <w:color w:val="auto"/>
                          <w:sz w:val="24"/>
                          <w:szCs w:val="24"/>
                        </w:rPr>
                        <w:t>1</w:t>
                      </w:r>
                      <w:r w:rsidRPr="00105B20">
                        <w:rPr>
                          <w:rFonts w:ascii="Times New Roman" w:hAnsi="Times New Roman"/>
                          <w:i w:val="0"/>
                          <w:iCs w:val="0"/>
                          <w:color w:val="auto"/>
                          <w:sz w:val="24"/>
                          <w:szCs w:val="24"/>
                        </w:rPr>
                        <w:fldChar w:fldCharType="end"/>
                      </w:r>
                      <w:r w:rsidRPr="00105B20">
                        <w:rPr>
                          <w:rFonts w:ascii="Times New Roman" w:hAnsi="Times New Roman"/>
                          <w:i w:val="0"/>
                          <w:iCs w:val="0"/>
                          <w:color w:val="auto"/>
                          <w:sz w:val="24"/>
                          <w:szCs w:val="24"/>
                        </w:rPr>
                        <w:t>. An example of the decreasing persistence of a mainland and the assembly of its island community over the simulation’s run time.</w:t>
                      </w:r>
                      <w:ins w:id="371" w:author="Microsoft Office User" w:date="2021-03-25T09:05:00Z">
                        <w:r w:rsidR="00B61116">
                          <w:rPr>
                            <w:rFonts w:ascii="Times New Roman" w:hAnsi="Times New Roman"/>
                            <w:i w:val="0"/>
                            <w:iCs w:val="0"/>
                            <w:color w:val="auto"/>
                            <w:sz w:val="24"/>
                            <w:szCs w:val="24"/>
                          </w:rPr>
                          <w:t xml:space="preserve"> </w:t>
                        </w:r>
                      </w:ins>
                    </w:p>
                  </w:txbxContent>
                </v:textbox>
                <w10:wrap type="tight"/>
              </v:shape>
            </w:pict>
          </mc:Fallback>
        </mc:AlternateContent>
      </w:r>
      <w:r w:rsidRPr="00D21B87">
        <w:rPr>
          <w:rFonts w:ascii="Times New Roman" w:hAnsi="Times New Roman"/>
          <w:noProof/>
          <w:sz w:val="24"/>
        </w:rPr>
        <w:drawing>
          <wp:anchor distT="0" distB="0" distL="114300" distR="114300" simplePos="0" relativeHeight="252675072" behindDoc="1" locked="0" layoutInCell="1" allowOverlap="1" wp14:anchorId="382FB025" wp14:editId="4CA33CD9">
            <wp:simplePos x="0" y="0"/>
            <wp:positionH relativeFrom="column">
              <wp:posOffset>-714375</wp:posOffset>
            </wp:positionH>
            <wp:positionV relativeFrom="paragraph">
              <wp:posOffset>-133350</wp:posOffset>
            </wp:positionV>
            <wp:extent cx="7153275" cy="3543300"/>
            <wp:effectExtent l="0" t="0" r="9525" b="0"/>
            <wp:wrapTight wrapText="bothSides">
              <wp:wrapPolygon edited="0">
                <wp:start x="0" y="0"/>
                <wp:lineTo x="0" y="21484"/>
                <wp:lineTo x="21571" y="21484"/>
                <wp:lineTo x="2157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53275" cy="3543300"/>
                    </a:xfrm>
                    <a:prstGeom prst="rect">
                      <a:avLst/>
                    </a:prstGeom>
                  </pic:spPr>
                </pic:pic>
              </a:graphicData>
            </a:graphic>
            <wp14:sizeRelH relativeFrom="page">
              <wp14:pctWidth>0</wp14:pctWidth>
            </wp14:sizeRelH>
            <wp14:sizeRelV relativeFrom="page">
              <wp14:pctHeight>0</wp14:pctHeight>
            </wp14:sizeRelV>
          </wp:anchor>
        </w:drawing>
      </w:r>
      <w:r w:rsidR="00D17FDA">
        <w:rPr>
          <w:rFonts w:ascii="Times New Roman" w:hAnsi="Times New Roman"/>
          <w:sz w:val="24"/>
        </w:rPr>
        <w:t>Figure 2 shows the</w:t>
      </w:r>
      <w:ins w:id="372" w:author="Microsoft Office User" w:date="2021-03-25T09:08:00Z">
        <w:r w:rsidR="00B61116">
          <w:rPr>
            <w:rFonts w:ascii="Times New Roman" w:hAnsi="Times New Roman"/>
            <w:sz w:val="24"/>
          </w:rPr>
          <w:t xml:space="preserve"> mean</w:t>
        </w:r>
      </w:ins>
      <w:r w:rsidR="00D17FDA">
        <w:rPr>
          <w:rFonts w:ascii="Times New Roman" w:hAnsi="Times New Roman"/>
          <w:sz w:val="24"/>
        </w:rPr>
        <w:t xml:space="preserve"> shift in the balance of interaction types</w:t>
      </w:r>
      <w:r w:rsidR="00274D54">
        <w:rPr>
          <w:rFonts w:ascii="Times New Roman" w:hAnsi="Times New Roman"/>
          <w:sz w:val="24"/>
        </w:rPr>
        <w:t xml:space="preserve"> over the simulation’s runtime for a mainland </w:t>
      </w:r>
      <w:r w:rsidR="00020E9A">
        <w:rPr>
          <w:rFonts w:ascii="Times New Roman" w:hAnsi="Times New Roman"/>
          <w:sz w:val="24"/>
        </w:rPr>
        <w:t xml:space="preserve">of 100 percent </w:t>
      </w:r>
      <w:proofErr w:type="spellStart"/>
      <w:r w:rsidR="00020E9A">
        <w:rPr>
          <w:rFonts w:ascii="Times New Roman" w:hAnsi="Times New Roman"/>
          <w:sz w:val="24"/>
        </w:rPr>
        <w:t>connectance</w:t>
      </w:r>
      <w:proofErr w:type="spellEnd"/>
      <w:r w:rsidR="00020E9A">
        <w:rPr>
          <w:rFonts w:ascii="Times New Roman" w:hAnsi="Times New Roman"/>
          <w:sz w:val="24"/>
        </w:rPr>
        <w:t>.</w:t>
      </w:r>
      <w:r w:rsidR="00BD56F1">
        <w:rPr>
          <w:rFonts w:ascii="Times New Roman" w:hAnsi="Times New Roman"/>
          <w:sz w:val="24"/>
        </w:rPr>
        <w:t xml:space="preserve"> </w:t>
      </w:r>
      <w:ins w:id="373" w:author="Microsoft Office User" w:date="2021-03-25T09:08:00Z">
        <w:r w:rsidR="00B61116">
          <w:rPr>
            <w:rFonts w:ascii="Times New Roman" w:hAnsi="Times New Roman"/>
            <w:sz w:val="24"/>
          </w:rPr>
          <w:t>Withi</w:t>
        </w:r>
      </w:ins>
      <w:ins w:id="374" w:author="Microsoft Office User" w:date="2021-03-25T09:09:00Z">
        <w:r w:rsidR="00B61116">
          <w:rPr>
            <w:rFonts w:ascii="Times New Roman" w:hAnsi="Times New Roman"/>
            <w:sz w:val="24"/>
          </w:rPr>
          <w:t xml:space="preserve">n Figure 1, </w:t>
        </w:r>
      </w:ins>
      <w:del w:id="375" w:author="Microsoft Office User" w:date="2021-03-25T09:09:00Z">
        <w:r w:rsidR="00BD56F1" w:rsidDel="00B61116">
          <w:rPr>
            <w:rFonts w:ascii="Times New Roman" w:hAnsi="Times New Roman"/>
            <w:sz w:val="24"/>
          </w:rPr>
          <w:delText xml:space="preserve">Plot </w:delText>
        </w:r>
      </w:del>
      <w:ins w:id="376" w:author="Microsoft Office User" w:date="2021-03-25T09:09:00Z">
        <w:r w:rsidR="00B61116">
          <w:rPr>
            <w:rFonts w:ascii="Times New Roman" w:hAnsi="Times New Roman"/>
            <w:sz w:val="24"/>
          </w:rPr>
          <w:t>Subp</w:t>
        </w:r>
        <w:r w:rsidR="00B61116">
          <w:rPr>
            <w:rFonts w:ascii="Times New Roman" w:hAnsi="Times New Roman"/>
            <w:sz w:val="24"/>
          </w:rPr>
          <w:t xml:space="preserve">lot </w:t>
        </w:r>
      </w:ins>
      <w:r w:rsidR="00BD56F1">
        <w:rPr>
          <w:rFonts w:ascii="Times New Roman" w:hAnsi="Times New Roman"/>
          <w:sz w:val="24"/>
        </w:rPr>
        <w:t xml:space="preserve">1 shows the shift in the balance of interaction types </w:t>
      </w:r>
      <w:r w:rsidR="00110381">
        <w:rPr>
          <w:rFonts w:ascii="Times New Roman" w:hAnsi="Times New Roman"/>
          <w:sz w:val="24"/>
        </w:rPr>
        <w:t>between the beginning and end of the mainland’s path to equilibrium</w:t>
      </w:r>
      <w:r w:rsidR="00E85F17">
        <w:rPr>
          <w:rFonts w:ascii="Times New Roman" w:hAnsi="Times New Roman"/>
          <w:sz w:val="24"/>
        </w:rPr>
        <w:t>.</w:t>
      </w:r>
      <w:r w:rsidR="00000923">
        <w:rPr>
          <w:rFonts w:ascii="Times New Roman" w:hAnsi="Times New Roman"/>
          <w:sz w:val="24"/>
        </w:rPr>
        <w:t xml:space="preserve"> </w:t>
      </w:r>
      <w:del w:id="377" w:author="Microsoft Office User" w:date="2021-03-25T09:09:00Z">
        <w:r w:rsidR="00000923" w:rsidDel="00B61116">
          <w:rPr>
            <w:rFonts w:ascii="Times New Roman" w:hAnsi="Times New Roman"/>
            <w:sz w:val="24"/>
          </w:rPr>
          <w:delText xml:space="preserve">Plots </w:delText>
        </w:r>
      </w:del>
      <w:ins w:id="378" w:author="Microsoft Office User" w:date="2021-03-25T09:09:00Z">
        <w:r w:rsidR="00B61116">
          <w:rPr>
            <w:rFonts w:ascii="Times New Roman" w:hAnsi="Times New Roman"/>
            <w:sz w:val="24"/>
          </w:rPr>
          <w:t>Subp</w:t>
        </w:r>
        <w:r w:rsidR="00B61116">
          <w:rPr>
            <w:rFonts w:ascii="Times New Roman" w:hAnsi="Times New Roman"/>
            <w:sz w:val="24"/>
          </w:rPr>
          <w:t xml:space="preserve">lots </w:t>
        </w:r>
      </w:ins>
      <w:r w:rsidR="00000923">
        <w:rPr>
          <w:rFonts w:ascii="Times New Roman" w:hAnsi="Times New Roman"/>
          <w:sz w:val="24"/>
        </w:rPr>
        <w:t xml:space="preserve">2, 3, and 4 show the balance of interaction types at 33, 66, and 99 percent respectively, </w:t>
      </w:r>
      <w:r w:rsidR="005F0AB4">
        <w:rPr>
          <w:rFonts w:ascii="Times New Roman" w:hAnsi="Times New Roman"/>
          <w:sz w:val="24"/>
        </w:rPr>
        <w:t>with respect</w:t>
      </w:r>
      <w:r w:rsidR="00000923">
        <w:rPr>
          <w:rFonts w:ascii="Times New Roman" w:hAnsi="Times New Roman"/>
          <w:sz w:val="24"/>
        </w:rPr>
        <w:t xml:space="preserve"> to the </w:t>
      </w:r>
      <w:r w:rsidR="00094F0A">
        <w:rPr>
          <w:rFonts w:ascii="Times New Roman" w:hAnsi="Times New Roman"/>
          <w:sz w:val="24"/>
        </w:rPr>
        <w:t xml:space="preserve">island’s </w:t>
      </w:r>
      <w:r w:rsidR="007D2EF4">
        <w:rPr>
          <w:rFonts w:ascii="Times New Roman" w:hAnsi="Times New Roman"/>
          <w:sz w:val="24"/>
        </w:rPr>
        <w:t>a</w:t>
      </w:r>
      <w:r w:rsidR="00094F0A">
        <w:rPr>
          <w:rFonts w:ascii="Times New Roman" w:hAnsi="Times New Roman"/>
          <w:sz w:val="24"/>
        </w:rPr>
        <w:t>ssembly</w:t>
      </w:r>
      <w:r w:rsidR="00000923">
        <w:rPr>
          <w:rFonts w:ascii="Times New Roman" w:hAnsi="Times New Roman"/>
          <w:sz w:val="24"/>
        </w:rPr>
        <w:t>.</w:t>
      </w:r>
      <w:r w:rsidR="00420768">
        <w:rPr>
          <w:rFonts w:ascii="Times New Roman" w:hAnsi="Times New Roman"/>
          <w:sz w:val="24"/>
        </w:rPr>
        <w:t xml:space="preserve"> </w:t>
      </w:r>
      <w:del w:id="379" w:author="Microsoft Office User" w:date="2021-03-25T09:09:00Z">
        <w:r w:rsidR="00420768" w:rsidDel="00B61116">
          <w:rPr>
            <w:rFonts w:ascii="Times New Roman" w:hAnsi="Times New Roman"/>
            <w:sz w:val="24"/>
          </w:rPr>
          <w:delText xml:space="preserve">Plot </w:delText>
        </w:r>
      </w:del>
      <w:ins w:id="380" w:author="Microsoft Office User" w:date="2021-03-25T09:09:00Z">
        <w:r w:rsidR="00B61116">
          <w:rPr>
            <w:rFonts w:ascii="Times New Roman" w:hAnsi="Times New Roman"/>
            <w:sz w:val="24"/>
          </w:rPr>
          <w:t>Subp</w:t>
        </w:r>
        <w:r w:rsidR="00B61116">
          <w:rPr>
            <w:rFonts w:ascii="Times New Roman" w:hAnsi="Times New Roman"/>
            <w:sz w:val="24"/>
          </w:rPr>
          <w:t xml:space="preserve">lot </w:t>
        </w:r>
      </w:ins>
      <w:r w:rsidR="00420768">
        <w:rPr>
          <w:rFonts w:ascii="Times New Roman" w:hAnsi="Times New Roman"/>
          <w:sz w:val="24"/>
        </w:rPr>
        <w:t xml:space="preserve">5 shows the shift </w:t>
      </w:r>
      <w:r w:rsidR="00FB0A08">
        <w:rPr>
          <w:rFonts w:ascii="Times New Roman" w:hAnsi="Times New Roman"/>
          <w:sz w:val="24"/>
        </w:rPr>
        <w:t xml:space="preserve">in the balance of interaction types </w:t>
      </w:r>
      <w:r w:rsidR="00420768">
        <w:rPr>
          <w:rFonts w:ascii="Times New Roman" w:hAnsi="Times New Roman"/>
          <w:sz w:val="24"/>
        </w:rPr>
        <w:t xml:space="preserve">between </w:t>
      </w:r>
      <w:r w:rsidR="0025159E">
        <w:rPr>
          <w:rFonts w:ascii="Times New Roman" w:hAnsi="Times New Roman"/>
          <w:sz w:val="24"/>
        </w:rPr>
        <w:t xml:space="preserve">the </w:t>
      </w:r>
      <w:r w:rsidR="00FB0A08">
        <w:rPr>
          <w:rFonts w:ascii="Times New Roman" w:hAnsi="Times New Roman"/>
          <w:sz w:val="24"/>
        </w:rPr>
        <w:t xml:space="preserve">mainland’s start </w:t>
      </w:r>
      <w:ins w:id="381" w:author="Microsoft Office User" w:date="2021-03-25T09:10:00Z">
        <w:r w:rsidR="00B61116">
          <w:rPr>
            <w:rFonts w:ascii="Times New Roman" w:hAnsi="Times New Roman"/>
            <w:sz w:val="24"/>
          </w:rPr>
          <w:t xml:space="preserve">(Figure 1, point 1) </w:t>
        </w:r>
      </w:ins>
      <w:r w:rsidR="00FB0A08">
        <w:rPr>
          <w:rFonts w:ascii="Times New Roman" w:hAnsi="Times New Roman"/>
          <w:sz w:val="24"/>
        </w:rPr>
        <w:t>and the island’s end</w:t>
      </w:r>
      <w:ins w:id="382" w:author="Microsoft Office User" w:date="2021-03-25T09:10:00Z">
        <w:r w:rsidR="00B61116">
          <w:rPr>
            <w:rFonts w:ascii="Times New Roman" w:hAnsi="Times New Roman"/>
            <w:sz w:val="24"/>
          </w:rPr>
          <w:t xml:space="preserve"> (Figure 1, point 4).</w:t>
        </w:r>
      </w:ins>
      <w:del w:id="383" w:author="Microsoft Office User" w:date="2021-03-25T09:10:00Z">
        <w:r w:rsidR="00FB0A08" w:rsidDel="00B61116">
          <w:rPr>
            <w:rFonts w:ascii="Times New Roman" w:hAnsi="Times New Roman"/>
            <w:sz w:val="24"/>
          </w:rPr>
          <w:delText>, or points 1 and 4 on Figure 1</w:delText>
        </w:r>
        <w:r w:rsidR="0025159E" w:rsidDel="00B61116">
          <w:rPr>
            <w:rFonts w:ascii="Times New Roman" w:hAnsi="Times New Roman"/>
            <w:sz w:val="24"/>
          </w:rPr>
          <w:delText>.</w:delText>
        </w:r>
      </w:del>
    </w:p>
    <w:p w14:paraId="43F5098D" w14:textId="63892299" w:rsidR="00C0131F" w:rsidRDefault="00B61116" w:rsidP="001C40AB">
      <w:pPr>
        <w:spacing w:line="480" w:lineRule="auto"/>
        <w:ind w:firstLine="720"/>
        <w:rPr>
          <w:ins w:id="384" w:author="Microsoft Office User" w:date="2021-03-25T09:11:00Z"/>
          <w:rFonts w:ascii="Times New Roman" w:hAnsi="Times New Roman"/>
          <w:sz w:val="24"/>
        </w:rPr>
      </w:pPr>
      <w:ins w:id="385" w:author="Microsoft Office User" w:date="2021-03-25T09:10:00Z">
        <w:r>
          <w:rPr>
            <w:rFonts w:ascii="Times New Roman" w:hAnsi="Times New Roman"/>
            <w:sz w:val="24"/>
          </w:rPr>
          <w:t>Subp</w:t>
        </w:r>
        <w:r>
          <w:rPr>
            <w:rFonts w:ascii="Times New Roman" w:hAnsi="Times New Roman"/>
            <w:sz w:val="24"/>
          </w:rPr>
          <w:t xml:space="preserve">lot </w:t>
        </w:r>
      </w:ins>
      <w:del w:id="386" w:author="Microsoft Office User" w:date="2021-03-25T09:10:00Z">
        <w:r w:rsidR="00C0131F" w:rsidDel="00B61116">
          <w:rPr>
            <w:rFonts w:ascii="Times New Roman" w:hAnsi="Times New Roman"/>
            <w:sz w:val="24"/>
          </w:rPr>
          <w:delText xml:space="preserve">Plot </w:delText>
        </w:r>
      </w:del>
      <w:r w:rsidR="00C0131F">
        <w:rPr>
          <w:rFonts w:ascii="Times New Roman" w:hAnsi="Times New Roman"/>
          <w:sz w:val="24"/>
        </w:rPr>
        <w:t>1 shows that, upon equilibrating, the mainland experiences a major shift in the balance towards mutualistic interactions.</w:t>
      </w:r>
      <w:r w:rsidR="00BD3618">
        <w:rPr>
          <w:rFonts w:ascii="Times New Roman" w:hAnsi="Times New Roman"/>
          <w:sz w:val="24"/>
        </w:rPr>
        <w:t xml:space="preserve"> </w:t>
      </w:r>
      <w:ins w:id="387" w:author="Microsoft Office User" w:date="2021-03-25T09:10:00Z">
        <w:r>
          <w:rPr>
            <w:rFonts w:ascii="Times New Roman" w:hAnsi="Times New Roman"/>
            <w:sz w:val="24"/>
          </w:rPr>
          <w:t>Subp</w:t>
        </w:r>
        <w:r>
          <w:rPr>
            <w:rFonts w:ascii="Times New Roman" w:hAnsi="Times New Roman"/>
            <w:sz w:val="24"/>
          </w:rPr>
          <w:t xml:space="preserve">lot </w:t>
        </w:r>
      </w:ins>
      <w:del w:id="388" w:author="Microsoft Office User" w:date="2021-03-25T09:10:00Z">
        <w:r w:rsidR="00C0131F" w:rsidDel="00B61116">
          <w:rPr>
            <w:rFonts w:ascii="Times New Roman" w:hAnsi="Times New Roman"/>
            <w:sz w:val="24"/>
          </w:rPr>
          <w:delText xml:space="preserve">Plots </w:delText>
        </w:r>
      </w:del>
      <w:r w:rsidR="00C0131F">
        <w:rPr>
          <w:rFonts w:ascii="Times New Roman" w:hAnsi="Times New Roman"/>
          <w:sz w:val="24"/>
        </w:rPr>
        <w:t xml:space="preserve">2, 3, and 4 show that the community on the island rapidly reaches a similar balance </w:t>
      </w:r>
      <w:r w:rsidR="007F751A">
        <w:rPr>
          <w:rFonts w:ascii="Times New Roman" w:hAnsi="Times New Roman"/>
          <w:sz w:val="24"/>
        </w:rPr>
        <w:t xml:space="preserve">of interactions </w:t>
      </w:r>
      <w:r w:rsidR="00C0131F">
        <w:rPr>
          <w:rFonts w:ascii="Times New Roman" w:hAnsi="Times New Roman"/>
          <w:sz w:val="24"/>
        </w:rPr>
        <w:t xml:space="preserve">to the mainland at </w:t>
      </w:r>
      <w:r w:rsidR="00BC04CC">
        <w:rPr>
          <w:rFonts w:ascii="Times New Roman" w:hAnsi="Times New Roman"/>
          <w:sz w:val="24"/>
        </w:rPr>
        <w:t>p</w:t>
      </w:r>
      <w:r w:rsidR="00C0131F">
        <w:rPr>
          <w:rFonts w:ascii="Times New Roman" w:hAnsi="Times New Roman"/>
          <w:sz w:val="24"/>
        </w:rPr>
        <w:t>oint 2</w:t>
      </w:r>
      <w:r w:rsidR="00BC04CC">
        <w:rPr>
          <w:rFonts w:ascii="Times New Roman" w:hAnsi="Times New Roman"/>
          <w:sz w:val="24"/>
        </w:rPr>
        <w:t xml:space="preserve"> on Figure 1</w:t>
      </w:r>
      <w:r w:rsidR="00C0131F">
        <w:rPr>
          <w:rFonts w:ascii="Times New Roman" w:hAnsi="Times New Roman"/>
          <w:sz w:val="24"/>
        </w:rPr>
        <w:t>, and then remains</w:t>
      </w:r>
      <w:r w:rsidR="00CC3FF8">
        <w:rPr>
          <w:rFonts w:ascii="Times New Roman" w:hAnsi="Times New Roman"/>
          <w:sz w:val="24"/>
        </w:rPr>
        <w:t xml:space="preserve"> </w:t>
      </w:r>
      <w:r w:rsidR="00C0131F">
        <w:rPr>
          <w:rFonts w:ascii="Times New Roman" w:hAnsi="Times New Roman"/>
          <w:sz w:val="24"/>
        </w:rPr>
        <w:t xml:space="preserve">there until the simulation ends. </w:t>
      </w:r>
      <w:r w:rsidR="00153A75">
        <w:rPr>
          <w:rFonts w:ascii="Times New Roman" w:hAnsi="Times New Roman"/>
          <w:sz w:val="24"/>
        </w:rPr>
        <w:t xml:space="preserve">This suggests that </w:t>
      </w:r>
      <w:r w:rsidR="00C32366">
        <w:rPr>
          <w:rFonts w:ascii="Times New Roman" w:hAnsi="Times New Roman"/>
          <w:sz w:val="24"/>
        </w:rPr>
        <w:t xml:space="preserve">species participating in </w:t>
      </w:r>
      <w:r w:rsidR="00C32366">
        <w:rPr>
          <w:rFonts w:ascii="Times New Roman" w:hAnsi="Times New Roman"/>
          <w:sz w:val="24"/>
        </w:rPr>
        <w:lastRenderedPageBreak/>
        <w:t xml:space="preserve">largely </w:t>
      </w:r>
      <w:r w:rsidR="00153A75">
        <w:rPr>
          <w:rFonts w:ascii="Times New Roman" w:hAnsi="Times New Roman"/>
          <w:sz w:val="24"/>
        </w:rPr>
        <w:t xml:space="preserve">mutualistic interactions provided </w:t>
      </w:r>
      <w:r w:rsidR="00E422FE">
        <w:rPr>
          <w:rFonts w:ascii="Times New Roman" w:hAnsi="Times New Roman"/>
          <w:sz w:val="24"/>
        </w:rPr>
        <w:t>stability to the community</w:t>
      </w:r>
      <w:r w:rsidR="00785703">
        <w:rPr>
          <w:rFonts w:ascii="Times New Roman" w:hAnsi="Times New Roman"/>
          <w:sz w:val="24"/>
        </w:rPr>
        <w:t xml:space="preserve">, while </w:t>
      </w:r>
      <w:r w:rsidR="00E422FE">
        <w:rPr>
          <w:rFonts w:ascii="Times New Roman" w:hAnsi="Times New Roman"/>
          <w:sz w:val="24"/>
        </w:rPr>
        <w:t xml:space="preserve">species primarily </w:t>
      </w:r>
      <w:r>
        <w:rPr>
          <w:rFonts w:ascii="Times New Roman" w:hAnsi="Times New Roman"/>
          <w:noProof/>
          <w:sz w:val="24"/>
        </w:rPr>
        <w:drawing>
          <wp:anchor distT="0" distB="0" distL="114300" distR="114300" simplePos="0" relativeHeight="251217920" behindDoc="1" locked="0" layoutInCell="1" allowOverlap="1" wp14:anchorId="5BBB57F0" wp14:editId="1E5475D0">
            <wp:simplePos x="0" y="0"/>
            <wp:positionH relativeFrom="column">
              <wp:posOffset>-382905</wp:posOffset>
            </wp:positionH>
            <wp:positionV relativeFrom="paragraph">
              <wp:posOffset>696141</wp:posOffset>
            </wp:positionV>
            <wp:extent cx="6847205" cy="4192905"/>
            <wp:effectExtent l="0" t="0" r="0" b="0"/>
            <wp:wrapTight wrapText="bothSides">
              <wp:wrapPolygon edited="0">
                <wp:start x="0" y="0"/>
                <wp:lineTo x="0" y="21525"/>
                <wp:lineTo x="21554" y="21525"/>
                <wp:lineTo x="2155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7205" cy="419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2FE">
        <w:rPr>
          <w:rFonts w:ascii="Times New Roman" w:hAnsi="Times New Roman"/>
          <w:sz w:val="24"/>
        </w:rPr>
        <w:t xml:space="preserve">participating in </w:t>
      </w:r>
      <w:r w:rsidR="00785703">
        <w:rPr>
          <w:rFonts w:ascii="Times New Roman" w:hAnsi="Times New Roman"/>
          <w:sz w:val="24"/>
        </w:rPr>
        <w:t xml:space="preserve">competitive and exploitative </w:t>
      </w:r>
      <w:r w:rsidR="00E422FE">
        <w:rPr>
          <w:rFonts w:ascii="Times New Roman" w:hAnsi="Times New Roman"/>
          <w:sz w:val="24"/>
        </w:rPr>
        <w:t xml:space="preserve">interactions were </w:t>
      </w:r>
      <w:del w:id="389" w:author="Microsoft Office User" w:date="2021-03-25T09:11:00Z">
        <w:r w:rsidR="00E422FE" w:rsidDel="00B61116">
          <w:rPr>
            <w:rFonts w:ascii="Times New Roman" w:hAnsi="Times New Roman"/>
            <w:sz w:val="24"/>
          </w:rPr>
          <w:delText>eliminated</w:delText>
        </w:r>
      </w:del>
      <w:ins w:id="390" w:author="Microsoft Office User" w:date="2021-03-25T09:11:00Z">
        <w:r>
          <w:rPr>
            <w:rFonts w:ascii="Times New Roman" w:hAnsi="Times New Roman"/>
            <w:sz w:val="24"/>
          </w:rPr>
          <w:t xml:space="preserve">lost from the </w:t>
        </w:r>
        <w:commentRangeStart w:id="391"/>
        <w:r>
          <w:rPr>
            <w:rFonts w:ascii="Times New Roman" w:hAnsi="Times New Roman"/>
            <w:sz w:val="24"/>
          </w:rPr>
          <w:t>community</w:t>
        </w:r>
        <w:commentRangeEnd w:id="391"/>
        <w:r>
          <w:rPr>
            <w:rStyle w:val="CommentReference"/>
          </w:rPr>
          <w:commentReference w:id="391"/>
        </w:r>
      </w:ins>
      <w:r w:rsidR="00881763">
        <w:rPr>
          <w:rFonts w:ascii="Times New Roman" w:hAnsi="Times New Roman"/>
          <w:sz w:val="24"/>
        </w:rPr>
        <w:t>.</w:t>
      </w:r>
    </w:p>
    <w:p w14:paraId="65B30A40" w14:textId="7AD5ADBF" w:rsidR="00B61116" w:rsidRDefault="00B61116" w:rsidP="00B61116">
      <w:pPr>
        <w:tabs>
          <w:tab w:val="left" w:pos="7323"/>
        </w:tabs>
        <w:spacing w:line="480" w:lineRule="auto"/>
        <w:ind w:firstLine="720"/>
        <w:rPr>
          <w:ins w:id="392" w:author="Microsoft Office User" w:date="2021-03-25T09:11:00Z"/>
          <w:rFonts w:ascii="Times New Roman" w:hAnsi="Times New Roman"/>
          <w:sz w:val="24"/>
        </w:rPr>
        <w:pPrChange w:id="393" w:author="Microsoft Office User" w:date="2021-03-25T09:11:00Z">
          <w:pPr>
            <w:spacing w:line="480" w:lineRule="auto"/>
            <w:ind w:firstLine="720"/>
          </w:pPr>
        </w:pPrChange>
      </w:pPr>
      <w:ins w:id="394" w:author="Microsoft Office User" w:date="2021-03-25T09:11:00Z">
        <w:r>
          <w:rPr>
            <w:rFonts w:ascii="Times New Roman" w:hAnsi="Times New Roman"/>
            <w:sz w:val="24"/>
          </w:rPr>
          <w:tab/>
        </w:r>
      </w:ins>
    </w:p>
    <w:p w14:paraId="45F1FF84" w14:textId="7A3C5B21" w:rsidR="00B61116" w:rsidRDefault="00B61116" w:rsidP="001C40AB">
      <w:pPr>
        <w:spacing w:line="480" w:lineRule="auto"/>
        <w:ind w:firstLine="720"/>
        <w:rPr>
          <w:rFonts w:ascii="Times New Roman" w:hAnsi="Times New Roman"/>
          <w:sz w:val="24"/>
        </w:rPr>
      </w:pPr>
    </w:p>
    <w:p w14:paraId="4FAD02CC" w14:textId="0B5787D0" w:rsidR="000C71D1" w:rsidRPr="00184A6C" w:rsidRDefault="00B61116" w:rsidP="001C40AB">
      <w:pPr>
        <w:spacing w:line="480" w:lineRule="auto"/>
        <w:ind w:firstLine="720"/>
      </w:pPr>
      <w:r>
        <w:rPr>
          <w:rFonts w:ascii="Times New Roman" w:hAnsi="Times New Roman"/>
          <w:noProof/>
          <w:sz w:val="24"/>
        </w:rPr>
        <mc:AlternateContent>
          <mc:Choice Requires="wps">
            <w:drawing>
              <wp:anchor distT="0" distB="0" distL="114300" distR="114300" simplePos="0" relativeHeight="252539904" behindDoc="1" locked="0" layoutInCell="1" allowOverlap="1" wp14:anchorId="3E3856B5" wp14:editId="23C3EC4F">
                <wp:simplePos x="0" y="0"/>
                <wp:positionH relativeFrom="column">
                  <wp:posOffset>801024</wp:posOffset>
                </wp:positionH>
                <wp:positionV relativeFrom="paragraph">
                  <wp:posOffset>2049838</wp:posOffset>
                </wp:positionV>
                <wp:extent cx="5734050" cy="828675"/>
                <wp:effectExtent l="0" t="0" r="0" b="0"/>
                <wp:wrapTight wrapText="bothSides">
                  <wp:wrapPolygon edited="0">
                    <wp:start x="239" y="331"/>
                    <wp:lineTo x="239" y="20855"/>
                    <wp:lineTo x="21337" y="20855"/>
                    <wp:lineTo x="21289" y="331"/>
                    <wp:lineTo x="239" y="331"/>
                  </wp:wrapPolygon>
                </wp:wrapTight>
                <wp:docPr id="31" name="Text Box 31"/>
                <wp:cNvGraphicFramePr/>
                <a:graphic xmlns:a="http://schemas.openxmlformats.org/drawingml/2006/main">
                  <a:graphicData uri="http://schemas.microsoft.com/office/word/2010/wordprocessingShape">
                    <wps:wsp>
                      <wps:cNvSpPr txBox="1"/>
                      <wps:spPr>
                        <a:xfrm>
                          <a:off x="0" y="0"/>
                          <a:ext cx="5734050" cy="828675"/>
                        </a:xfrm>
                        <a:prstGeom prst="rect">
                          <a:avLst/>
                        </a:prstGeom>
                        <a:noFill/>
                        <a:ln w="6350">
                          <a:noFill/>
                        </a:ln>
                      </wps:spPr>
                      <wps:txbx>
                        <w:txbxContent>
                          <w:p w14:paraId="780F4E1C" w14:textId="61337074" w:rsidR="009F6A3D" w:rsidRPr="0096602C" w:rsidRDefault="009F6A3D" w:rsidP="0096602C">
                            <w:pPr>
                              <w:spacing w:line="480" w:lineRule="auto"/>
                              <w:ind w:firstLine="0"/>
                              <w:rPr>
                                <w:rFonts w:ascii="Times New Roman" w:hAnsi="Times New Roman"/>
                                <w:sz w:val="24"/>
                              </w:rPr>
                            </w:pPr>
                            <w:r>
                              <w:rPr>
                                <w:rFonts w:ascii="Times New Roman" w:hAnsi="Times New Roman"/>
                                <w:sz w:val="24"/>
                              </w:rPr>
                              <w:t xml:space="preserve">Figure 2. The shift in the balance of interaction types between Fig. 1’s points 1 – 2, 2 – 3, 3 – 4, 4 – 2, and 4 – 1 respectively, for a community at 100% </w:t>
                            </w:r>
                            <w:proofErr w:type="spellStart"/>
                            <w:r>
                              <w:rPr>
                                <w:rFonts w:ascii="Times New Roman" w:hAnsi="Times New Roman"/>
                                <w:sz w:val="24"/>
                              </w:rPr>
                              <w:t>connectance</w:t>
                            </w:r>
                            <w:proofErr w:type="spellEnd"/>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856B5" id="Text Box 31" o:spid="_x0000_s1027" type="#_x0000_t202" style="position:absolute;left:0;text-align:left;margin-left:63.05pt;margin-top:161.4pt;width:451.5pt;height:65.25pt;z-index:-2507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" filled="f" stroked="f" strokeweight=".5pt">
                <v:textbox>
                  <w:txbxContent>
                    <w:p w14:paraId="780F4E1C" w14:textId="61337074" w:rsidR="009F6A3D" w:rsidRPr="0096602C" w:rsidRDefault="009F6A3D" w:rsidP="0096602C">
                      <w:pPr>
                        <w:spacing w:line="480" w:lineRule="auto"/>
                        <w:ind w:firstLine="0"/>
                        <w:rPr>
                          <w:rFonts w:ascii="Times New Roman" w:hAnsi="Times New Roman"/>
                          <w:sz w:val="24"/>
                        </w:rPr>
                      </w:pPr>
                      <w:r>
                        <w:rPr>
                          <w:rFonts w:ascii="Times New Roman" w:hAnsi="Times New Roman"/>
                          <w:sz w:val="24"/>
                        </w:rPr>
                        <w:t xml:space="preserve">Figure 2. The shift in the balance of interaction types between Fig. 1’s points 1 – 2, 2 – 3, 3 – 4, 4 – 2, and 4 – 1 respectively, for a community at 100% </w:t>
                      </w:r>
                      <w:proofErr w:type="spellStart"/>
                      <w:r>
                        <w:rPr>
                          <w:rFonts w:ascii="Times New Roman" w:hAnsi="Times New Roman"/>
                          <w:sz w:val="24"/>
                        </w:rPr>
                        <w:t>connectance</w:t>
                      </w:r>
                      <w:proofErr w:type="spellEnd"/>
                      <w:r>
                        <w:rPr>
                          <w:rFonts w:ascii="Times New Roman" w:hAnsi="Times New Roman"/>
                          <w:sz w:val="24"/>
                        </w:rPr>
                        <w:t>.</w:t>
                      </w:r>
                    </w:p>
                  </w:txbxContent>
                </v:textbox>
                <w10:wrap type="tight"/>
              </v:shape>
            </w:pict>
          </mc:Fallback>
        </mc:AlternateContent>
      </w:r>
      <w:r w:rsidR="000C71D1">
        <w:rPr>
          <w:rFonts w:ascii="Times New Roman" w:hAnsi="Times New Roman"/>
          <w:sz w:val="24"/>
        </w:rPr>
        <w:t xml:space="preserve">Figure 3 </w:t>
      </w:r>
      <w:r w:rsidR="00F62800">
        <w:rPr>
          <w:rFonts w:ascii="Times New Roman" w:hAnsi="Times New Roman"/>
          <w:sz w:val="24"/>
        </w:rPr>
        <w:t>expands upon</w:t>
      </w:r>
      <w:r w:rsidR="000C71D1">
        <w:rPr>
          <w:rFonts w:ascii="Times New Roman" w:hAnsi="Times New Roman"/>
          <w:sz w:val="24"/>
        </w:rPr>
        <w:t xml:space="preserve"> this data, showing</w:t>
      </w:r>
      <w:r w:rsidR="00110381">
        <w:rPr>
          <w:rFonts w:ascii="Times New Roman" w:hAnsi="Times New Roman"/>
          <w:sz w:val="24"/>
        </w:rPr>
        <w:t xml:space="preserve"> the shift</w:t>
      </w:r>
      <w:ins w:id="395" w:author="Microsoft Office User" w:date="2021-03-25T09:11:00Z">
        <w:r>
          <w:rPr>
            <w:rFonts w:ascii="Times New Roman" w:hAnsi="Times New Roman"/>
            <w:sz w:val="24"/>
          </w:rPr>
          <w:t xml:space="preserve"> in interaction type p</w:t>
        </w:r>
      </w:ins>
      <w:ins w:id="396" w:author="Microsoft Office User" w:date="2021-03-25T09:12:00Z">
        <w:r>
          <w:rPr>
            <w:rFonts w:ascii="Times New Roman" w:hAnsi="Times New Roman"/>
            <w:sz w:val="24"/>
          </w:rPr>
          <w:t>roportions</w:t>
        </w:r>
      </w:ins>
      <w:r w:rsidR="00110381">
        <w:rPr>
          <w:rFonts w:ascii="Times New Roman" w:hAnsi="Times New Roman"/>
          <w:sz w:val="24"/>
        </w:rPr>
        <w:t xml:space="preserve"> between </w:t>
      </w:r>
      <w:r w:rsidR="00826853">
        <w:rPr>
          <w:rFonts w:ascii="Times New Roman" w:hAnsi="Times New Roman"/>
          <w:sz w:val="24"/>
        </w:rPr>
        <w:t xml:space="preserve">points 1 and </w:t>
      </w:r>
      <w:r w:rsidR="00495201">
        <w:rPr>
          <w:rFonts w:ascii="Times New Roman" w:hAnsi="Times New Roman"/>
          <w:sz w:val="24"/>
        </w:rPr>
        <w:t>2</w:t>
      </w:r>
      <w:r w:rsidR="00826853">
        <w:rPr>
          <w:rFonts w:ascii="Times New Roman" w:hAnsi="Times New Roman"/>
          <w:sz w:val="24"/>
        </w:rPr>
        <w:t xml:space="preserve"> on Figure 1</w:t>
      </w:r>
      <w:r w:rsidR="004D2560">
        <w:rPr>
          <w:rFonts w:ascii="Times New Roman" w:hAnsi="Times New Roman"/>
          <w:sz w:val="24"/>
        </w:rPr>
        <w:t xml:space="preserve"> for 10, 50, and 100 percent </w:t>
      </w:r>
      <w:proofErr w:type="spellStart"/>
      <w:r w:rsidR="004D2560">
        <w:rPr>
          <w:rFonts w:ascii="Times New Roman" w:hAnsi="Times New Roman"/>
          <w:sz w:val="24"/>
        </w:rPr>
        <w:t>connectance</w:t>
      </w:r>
      <w:proofErr w:type="spellEnd"/>
      <w:r w:rsidR="004D2560">
        <w:rPr>
          <w:rFonts w:ascii="Times New Roman" w:hAnsi="Times New Roman"/>
          <w:sz w:val="24"/>
        </w:rPr>
        <w:t>.</w:t>
      </w:r>
      <w:r w:rsidR="00B82503">
        <w:rPr>
          <w:rFonts w:ascii="Times New Roman" w:hAnsi="Times New Roman"/>
          <w:sz w:val="24"/>
        </w:rPr>
        <w:t xml:space="preserve"> As </w:t>
      </w:r>
      <w:proofErr w:type="spellStart"/>
      <w:r w:rsidR="00B82503">
        <w:rPr>
          <w:rFonts w:ascii="Times New Roman" w:hAnsi="Times New Roman"/>
          <w:sz w:val="24"/>
        </w:rPr>
        <w:t>connectance</w:t>
      </w:r>
      <w:proofErr w:type="spellEnd"/>
      <w:r w:rsidR="00B82503">
        <w:rPr>
          <w:rFonts w:ascii="Times New Roman" w:hAnsi="Times New Roman"/>
          <w:sz w:val="24"/>
        </w:rPr>
        <w:t xml:space="preserve"> increases, the shift towards mutualistic interactions</w:t>
      </w:r>
      <w:r w:rsidR="00184A6C">
        <w:rPr>
          <w:rFonts w:ascii="Times New Roman" w:hAnsi="Times New Roman"/>
          <w:sz w:val="24"/>
        </w:rPr>
        <w:t xml:space="preserve"> increases</w:t>
      </w:r>
      <w:r w:rsidR="00BD3618">
        <w:rPr>
          <w:rFonts w:ascii="Times New Roman" w:hAnsi="Times New Roman"/>
          <w:sz w:val="24"/>
        </w:rPr>
        <w:t xml:space="preserve">, as seen in </w:t>
      </w:r>
      <w:ins w:id="397" w:author="Microsoft Office User" w:date="2021-03-25T09:12:00Z">
        <w:r>
          <w:rPr>
            <w:rFonts w:ascii="Times New Roman" w:hAnsi="Times New Roman"/>
            <w:sz w:val="24"/>
          </w:rPr>
          <w:t>sub</w:t>
        </w:r>
      </w:ins>
      <w:r w:rsidR="00BD3618">
        <w:rPr>
          <w:rFonts w:ascii="Times New Roman" w:hAnsi="Times New Roman"/>
          <w:sz w:val="24"/>
        </w:rPr>
        <w:t>plot 1 of Figure 2</w:t>
      </w:r>
      <w:r w:rsidR="00E44CDD">
        <w:rPr>
          <w:rFonts w:ascii="Times New Roman" w:hAnsi="Times New Roman"/>
          <w:sz w:val="24"/>
        </w:rPr>
        <w:t xml:space="preserve">. </w:t>
      </w:r>
      <w:commentRangeStart w:id="398"/>
      <w:r w:rsidR="00C2009A">
        <w:rPr>
          <w:rFonts w:ascii="Times New Roman" w:hAnsi="Times New Roman"/>
          <w:sz w:val="24"/>
        </w:rPr>
        <w:t xml:space="preserve">However, </w:t>
      </w:r>
      <w:r w:rsidR="002E3923">
        <w:rPr>
          <w:rFonts w:ascii="Times New Roman" w:hAnsi="Times New Roman"/>
          <w:sz w:val="24"/>
        </w:rPr>
        <w:t xml:space="preserve">communities </w:t>
      </w:r>
      <w:r w:rsidR="00C2009A">
        <w:rPr>
          <w:rFonts w:ascii="Times New Roman" w:hAnsi="Times New Roman"/>
          <w:sz w:val="24"/>
        </w:rPr>
        <w:t>a</w:t>
      </w:r>
      <w:r w:rsidR="009A6209">
        <w:rPr>
          <w:rFonts w:ascii="Times New Roman" w:hAnsi="Times New Roman"/>
          <w:sz w:val="24"/>
        </w:rPr>
        <w:t xml:space="preserve">t lower </w:t>
      </w:r>
      <w:r w:rsidR="00C2009A">
        <w:rPr>
          <w:rFonts w:ascii="Times New Roman" w:hAnsi="Times New Roman"/>
          <w:sz w:val="24"/>
        </w:rPr>
        <w:t xml:space="preserve">levels of </w:t>
      </w:r>
      <w:proofErr w:type="spellStart"/>
      <w:r w:rsidR="00C2009A">
        <w:rPr>
          <w:rFonts w:ascii="Times New Roman" w:hAnsi="Times New Roman"/>
          <w:sz w:val="24"/>
        </w:rPr>
        <w:t>connectance</w:t>
      </w:r>
      <w:proofErr w:type="spellEnd"/>
      <w:r w:rsidR="009A6209">
        <w:rPr>
          <w:rFonts w:ascii="Times New Roman" w:hAnsi="Times New Roman"/>
          <w:sz w:val="24"/>
        </w:rPr>
        <w:t xml:space="preserve"> </w:t>
      </w:r>
      <w:r w:rsidR="00C2009A">
        <w:rPr>
          <w:rFonts w:ascii="Times New Roman" w:hAnsi="Times New Roman"/>
          <w:sz w:val="24"/>
        </w:rPr>
        <w:t>shift less</w:t>
      </w:r>
      <w:r w:rsidR="00EF6E6E">
        <w:rPr>
          <w:rFonts w:ascii="Times New Roman" w:hAnsi="Times New Roman"/>
          <w:sz w:val="24"/>
        </w:rPr>
        <w:t xml:space="preserve">, </w:t>
      </w:r>
      <w:r w:rsidR="00184466">
        <w:rPr>
          <w:rFonts w:ascii="Times New Roman" w:hAnsi="Times New Roman"/>
          <w:sz w:val="24"/>
        </w:rPr>
        <w:t>resulting in more even balances of interaction types.</w:t>
      </w:r>
      <w:r w:rsidR="00264907">
        <w:rPr>
          <w:rFonts w:ascii="Times New Roman" w:hAnsi="Times New Roman"/>
          <w:sz w:val="24"/>
        </w:rPr>
        <w:t xml:space="preserve"> A majority of communities starting at 100 percent </w:t>
      </w:r>
      <w:proofErr w:type="spellStart"/>
      <w:r w:rsidR="00264907">
        <w:rPr>
          <w:rFonts w:ascii="Times New Roman" w:hAnsi="Times New Roman"/>
          <w:sz w:val="24"/>
        </w:rPr>
        <w:t>connectance</w:t>
      </w:r>
      <w:proofErr w:type="spellEnd"/>
      <w:r w:rsidR="00264907">
        <w:rPr>
          <w:rFonts w:ascii="Times New Roman" w:hAnsi="Times New Roman"/>
          <w:sz w:val="24"/>
        </w:rPr>
        <w:t xml:space="preserve"> </w:t>
      </w:r>
      <w:r>
        <w:rPr>
          <w:rFonts w:ascii="Times New Roman" w:hAnsi="Times New Roman"/>
          <w:noProof/>
          <w:sz w:val="24"/>
        </w:rPr>
        <w:lastRenderedPageBreak/>
        <w:drawing>
          <wp:anchor distT="0" distB="0" distL="114300" distR="114300" simplePos="0" relativeHeight="252693504" behindDoc="1" locked="0" layoutInCell="1" allowOverlap="1" wp14:anchorId="05DFB4EC" wp14:editId="50BE7ED8">
            <wp:simplePos x="0" y="0"/>
            <wp:positionH relativeFrom="column">
              <wp:posOffset>-353252</wp:posOffset>
            </wp:positionH>
            <wp:positionV relativeFrom="paragraph">
              <wp:posOffset>689494</wp:posOffset>
            </wp:positionV>
            <wp:extent cx="6890962" cy="2323770"/>
            <wp:effectExtent l="0" t="0" r="5715" b="635"/>
            <wp:wrapTight wrapText="bothSides">
              <wp:wrapPolygon edited="0">
                <wp:start x="0" y="0"/>
                <wp:lineTo x="0" y="21488"/>
                <wp:lineTo x="21578" y="21488"/>
                <wp:lineTo x="2157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962" cy="2323770"/>
                    </a:xfrm>
                    <a:prstGeom prst="rect">
                      <a:avLst/>
                    </a:prstGeom>
                    <a:noFill/>
                    <a:ln>
                      <a:noFill/>
                    </a:ln>
                  </pic:spPr>
                </pic:pic>
              </a:graphicData>
            </a:graphic>
            <wp14:sizeRelH relativeFrom="page">
              <wp14:pctWidth>0</wp14:pctWidth>
            </wp14:sizeRelH>
            <wp14:sizeRelV relativeFrom="page">
              <wp14:pctHeight>0</wp14:pctHeight>
            </wp14:sizeRelV>
          </wp:anchor>
        </w:drawing>
      </w:r>
      <w:r w:rsidR="00264907">
        <w:rPr>
          <w:rFonts w:ascii="Times New Roman" w:hAnsi="Times New Roman"/>
          <w:sz w:val="24"/>
        </w:rPr>
        <w:t xml:space="preserve">with high proportions of exploitative interactions go extinct, as can be seen by the lack of their </w:t>
      </w:r>
      <w:commentRangeEnd w:id="398"/>
      <w:r>
        <w:rPr>
          <w:rStyle w:val="CommentReference"/>
        </w:rPr>
        <w:commentReference w:id="398"/>
      </w:r>
      <w:r w:rsidR="00264907">
        <w:rPr>
          <w:rFonts w:ascii="Times New Roman" w:hAnsi="Times New Roman"/>
          <w:sz w:val="24"/>
        </w:rPr>
        <w:t>starting points in the</w:t>
      </w:r>
      <w:r w:rsidR="005A1B61">
        <w:rPr>
          <w:rFonts w:ascii="Times New Roman" w:hAnsi="Times New Roman"/>
          <w:sz w:val="24"/>
        </w:rPr>
        <w:t xml:space="preserve"> bottom left of the</w:t>
      </w:r>
      <w:r w:rsidR="00264907">
        <w:rPr>
          <w:rFonts w:ascii="Times New Roman" w:hAnsi="Times New Roman"/>
          <w:sz w:val="24"/>
        </w:rPr>
        <w:t xml:space="preserve"> third plot</w:t>
      </w:r>
      <w:r w:rsidR="00D362B2">
        <w:rPr>
          <w:rFonts w:ascii="Times New Roman" w:hAnsi="Times New Roman"/>
          <w:sz w:val="24"/>
        </w:rPr>
        <w:t xml:space="preserve"> in Figure 3</w:t>
      </w:r>
      <w:r w:rsidR="00264907">
        <w:rPr>
          <w:rFonts w:ascii="Times New Roman" w:hAnsi="Times New Roman"/>
          <w:sz w:val="24"/>
        </w:rPr>
        <w:t xml:space="preserve">. Without </w:t>
      </w:r>
      <w:r w:rsidR="00703801">
        <w:rPr>
          <w:rFonts w:ascii="Times New Roman" w:hAnsi="Times New Roman"/>
          <w:sz w:val="24"/>
        </w:rPr>
        <w:t xml:space="preserve">at least </w:t>
      </w:r>
      <w:r w:rsidR="007E5983">
        <w:rPr>
          <w:rFonts w:ascii="Times New Roman" w:hAnsi="Times New Roman"/>
          <w:sz w:val="24"/>
        </w:rPr>
        <w:t xml:space="preserve">20 to </w:t>
      </w:r>
      <w:r w:rsidR="00703801">
        <w:rPr>
          <w:rFonts w:ascii="Times New Roman" w:hAnsi="Times New Roman"/>
          <w:sz w:val="24"/>
        </w:rPr>
        <w:t>30</w:t>
      </w:r>
      <w:r w:rsidR="0037133A">
        <w:rPr>
          <w:rFonts w:ascii="Times New Roman" w:hAnsi="Times New Roman"/>
          <w:sz w:val="24"/>
        </w:rPr>
        <w:t xml:space="preserve"> percent </w:t>
      </w:r>
      <w:r w:rsidR="007E5983">
        <w:rPr>
          <w:rFonts w:ascii="Times New Roman" w:hAnsi="Times New Roman"/>
          <w:sz w:val="24"/>
        </w:rPr>
        <w:t>of interactions being mutualistic</w:t>
      </w:r>
      <w:r w:rsidR="00264907">
        <w:rPr>
          <w:rFonts w:ascii="Times New Roman" w:hAnsi="Times New Roman"/>
          <w:sz w:val="24"/>
        </w:rPr>
        <w:t xml:space="preserve">, antagonistic </w:t>
      </w:r>
      <w:r w:rsidR="00F3068A">
        <w:rPr>
          <w:rFonts w:ascii="Times New Roman" w:hAnsi="Times New Roman"/>
          <w:sz w:val="24"/>
        </w:rPr>
        <w:t>interactions</w:t>
      </w:r>
      <w:r w:rsidR="00264907">
        <w:rPr>
          <w:rFonts w:ascii="Times New Roman" w:hAnsi="Times New Roman"/>
          <w:sz w:val="24"/>
        </w:rPr>
        <w:t xml:space="preserve"> in a highly connected community are likely to push it to extinction, as the individual benefits from predation do not outweigh the overarching consequences towards internal stability of </w:t>
      </w:r>
      <w:r w:rsidR="00314357">
        <w:rPr>
          <w:rFonts w:ascii="Times New Roman" w:hAnsi="Times New Roman"/>
          <w:sz w:val="24"/>
        </w:rPr>
        <w:t>a</w:t>
      </w:r>
      <w:r w:rsidR="00264907">
        <w:rPr>
          <w:rFonts w:ascii="Times New Roman" w:hAnsi="Times New Roman"/>
          <w:sz w:val="24"/>
        </w:rPr>
        <w:t xml:space="preserve"> community.</w:t>
      </w:r>
    </w:p>
    <w:p w14:paraId="0A55E5AF" w14:textId="479EC1AA" w:rsidR="00124940" w:rsidRDefault="004E20E0" w:rsidP="001C40AB">
      <w:pPr>
        <w:spacing w:line="480" w:lineRule="auto"/>
        <w:ind w:firstLine="720"/>
        <w:rPr>
          <w:rFonts w:ascii="Times New Roman" w:hAnsi="Times New Roman"/>
          <w:sz w:val="24"/>
        </w:rPr>
      </w:pPr>
      <w:r>
        <w:rPr>
          <w:rFonts w:ascii="Times New Roman" w:hAnsi="Times New Roman"/>
          <w:sz w:val="24"/>
        </w:rPr>
        <w:t xml:space="preserve">Figure </w:t>
      </w:r>
      <w:r w:rsidR="00BE16E6">
        <w:rPr>
          <w:rFonts w:ascii="Times New Roman" w:hAnsi="Times New Roman"/>
          <w:sz w:val="24"/>
        </w:rPr>
        <w:t>4</w:t>
      </w:r>
      <w:r>
        <w:rPr>
          <w:rFonts w:ascii="Times New Roman" w:hAnsi="Times New Roman"/>
          <w:sz w:val="24"/>
        </w:rPr>
        <w:t xml:space="preserve"> shows the blanket destabilizing effect that increased </w:t>
      </w:r>
      <w:proofErr w:type="spellStart"/>
      <w:r>
        <w:rPr>
          <w:rFonts w:ascii="Times New Roman" w:hAnsi="Times New Roman"/>
          <w:sz w:val="24"/>
        </w:rPr>
        <w:t>connectance</w:t>
      </w:r>
      <w:proofErr w:type="spellEnd"/>
      <w:r>
        <w:rPr>
          <w:rFonts w:ascii="Times New Roman" w:hAnsi="Times New Roman"/>
          <w:sz w:val="24"/>
        </w:rPr>
        <w:t xml:space="preserve"> had on </w:t>
      </w:r>
      <w:r w:rsidR="00F666A8">
        <w:rPr>
          <w:rFonts w:ascii="Times New Roman" w:hAnsi="Times New Roman"/>
          <w:sz w:val="24"/>
        </w:rPr>
        <w:t xml:space="preserve">the </w:t>
      </w:r>
      <w:del w:id="399" w:author="Microsoft Office User" w:date="2021-03-25T09:15:00Z">
        <w:r w:rsidR="00F666A8" w:rsidDel="00B61116">
          <w:rPr>
            <w:rFonts w:ascii="Times New Roman" w:hAnsi="Times New Roman"/>
            <w:sz w:val="24"/>
          </w:rPr>
          <w:delText xml:space="preserve">assembled </w:delText>
        </w:r>
      </w:del>
      <w:ins w:id="400" w:author="Microsoft Office User" w:date="2021-03-25T09:15:00Z">
        <w:r w:rsidR="00B61116">
          <w:rPr>
            <w:rFonts w:ascii="Times New Roman" w:hAnsi="Times New Roman"/>
            <w:sz w:val="24"/>
          </w:rPr>
          <w:t>assembling</w:t>
        </w:r>
        <w:r w:rsidR="00B61116">
          <w:rPr>
            <w:rFonts w:ascii="Times New Roman" w:hAnsi="Times New Roman"/>
            <w:sz w:val="24"/>
          </w:rPr>
          <w:t xml:space="preserve"> </w:t>
        </w:r>
      </w:ins>
      <w:r w:rsidR="00F666A8">
        <w:rPr>
          <w:rFonts w:ascii="Times New Roman" w:hAnsi="Times New Roman"/>
          <w:sz w:val="24"/>
        </w:rPr>
        <w:t>island</w:t>
      </w:r>
      <w:r w:rsidR="007A5892">
        <w:rPr>
          <w:rFonts w:ascii="Times New Roman" w:hAnsi="Times New Roman"/>
          <w:sz w:val="24"/>
        </w:rPr>
        <w:t xml:space="preserve"> communities</w:t>
      </w:r>
      <w:r w:rsidR="007C3D2D">
        <w:rPr>
          <w:rFonts w:ascii="Times New Roman" w:hAnsi="Times New Roman"/>
          <w:sz w:val="24"/>
        </w:rPr>
        <w:t xml:space="preserve">. This is done through plotting the maximum persistence of the island </w:t>
      </w:r>
      <w:proofErr w:type="spellStart"/>
      <w:r w:rsidR="007C3D2D">
        <w:rPr>
          <w:rFonts w:ascii="Times New Roman" w:hAnsi="Times New Roman"/>
          <w:sz w:val="24"/>
        </w:rPr>
        <w:t>communitie</w:t>
      </w:r>
      <w:proofErr w:type="spellEnd"/>
      <w:ins w:id="401" w:author="Microsoft Office User" w:date="2021-03-25T09:17:00Z">
        <w:r w:rsidR="00965CD8">
          <w:rPr>
            <w:rFonts w:ascii="Times New Roman" w:hAnsi="Times New Roman"/>
            <w:sz w:val="24"/>
          </w:rPr>
          <w:t xml:space="preserve"> (i.e.,</w:t>
        </w:r>
      </w:ins>
      <w:del w:id="402" w:author="Microsoft Office User" w:date="2021-03-25T09:17:00Z">
        <w:r w:rsidR="007C3D2D" w:rsidDel="00965CD8">
          <w:rPr>
            <w:rFonts w:ascii="Times New Roman" w:hAnsi="Times New Roman"/>
            <w:sz w:val="24"/>
          </w:rPr>
          <w:delText>s,</w:delText>
        </w:r>
        <w:r w:rsidDel="00965CD8">
          <w:rPr>
            <w:rFonts w:ascii="Times New Roman" w:hAnsi="Times New Roman"/>
            <w:sz w:val="24"/>
          </w:rPr>
          <w:delText xml:space="preserve"> or</w:delText>
        </w:r>
      </w:del>
      <w:r>
        <w:rPr>
          <w:rFonts w:ascii="Times New Roman" w:hAnsi="Times New Roman"/>
          <w:sz w:val="24"/>
        </w:rPr>
        <w:t xml:space="preserve"> the number of species present on the island upon the simulation’s end</w:t>
      </w:r>
      <w:ins w:id="403" w:author="Microsoft Office User" w:date="2021-03-25T09:17:00Z">
        <w:r w:rsidR="00965CD8">
          <w:rPr>
            <w:rFonts w:ascii="Times New Roman" w:hAnsi="Times New Roman"/>
            <w:sz w:val="24"/>
          </w:rPr>
          <w:t>)</w:t>
        </w:r>
      </w:ins>
      <w:del w:id="404" w:author="Microsoft Office User" w:date="2021-03-25T09:17:00Z">
        <w:r w:rsidDel="00965CD8">
          <w:rPr>
            <w:rFonts w:ascii="Times New Roman" w:hAnsi="Times New Roman"/>
            <w:sz w:val="24"/>
          </w:rPr>
          <w:delText>,</w:delText>
        </w:r>
      </w:del>
      <w:r>
        <w:rPr>
          <w:rFonts w:ascii="Times New Roman" w:hAnsi="Times New Roman"/>
          <w:sz w:val="24"/>
        </w:rPr>
        <w:t xml:space="preserve"> relative to the number of species on the </w:t>
      </w:r>
      <w:r w:rsidR="003160CD">
        <w:rPr>
          <w:rFonts w:ascii="Times New Roman" w:hAnsi="Times New Roman"/>
          <w:sz w:val="24"/>
        </w:rPr>
        <w:t>equilibrated</w:t>
      </w:r>
      <w:r>
        <w:rPr>
          <w:rFonts w:ascii="Times New Roman" w:hAnsi="Times New Roman"/>
          <w:sz w:val="24"/>
        </w:rPr>
        <w:t xml:space="preserve"> mainland</w:t>
      </w:r>
      <w:r w:rsidR="00340C65">
        <w:rPr>
          <w:rFonts w:ascii="Times New Roman" w:hAnsi="Times New Roman"/>
          <w:sz w:val="24"/>
        </w:rPr>
        <w:t>. At low</w:t>
      </w:r>
      <w:ins w:id="405" w:author="Microsoft Office User" w:date="2021-03-25T09:17:00Z">
        <w:r w:rsidR="00965CD8">
          <w:rPr>
            <w:rFonts w:ascii="Times New Roman" w:hAnsi="Times New Roman"/>
            <w:sz w:val="24"/>
          </w:rPr>
          <w:t>er</w:t>
        </w:r>
      </w:ins>
      <w:r w:rsidR="00340C65">
        <w:rPr>
          <w:rFonts w:ascii="Times New Roman" w:hAnsi="Times New Roman"/>
          <w:sz w:val="24"/>
        </w:rPr>
        <w:t xml:space="preserve"> levels of </w:t>
      </w:r>
      <w:proofErr w:type="spellStart"/>
      <w:r w:rsidR="00340C65">
        <w:rPr>
          <w:rFonts w:ascii="Times New Roman" w:hAnsi="Times New Roman"/>
          <w:sz w:val="24"/>
        </w:rPr>
        <w:t>connectance</w:t>
      </w:r>
      <w:proofErr w:type="spellEnd"/>
      <w:del w:id="406" w:author="Microsoft Office User" w:date="2021-03-25T09:17:00Z">
        <w:r w:rsidR="00340C65" w:rsidDel="00965CD8">
          <w:rPr>
            <w:rFonts w:ascii="Times New Roman" w:hAnsi="Times New Roman"/>
            <w:sz w:val="24"/>
          </w:rPr>
          <w:delText>, such as 10 percent</w:delText>
        </w:r>
      </w:del>
      <w:r w:rsidR="00340C65">
        <w:rPr>
          <w:rFonts w:ascii="Times New Roman" w:hAnsi="Times New Roman"/>
          <w:sz w:val="24"/>
        </w:rPr>
        <w:t xml:space="preserve">, a majority of communities are able to reach a maximum persistence of 1, regardless of the balance of interaction types. However, as the </w:t>
      </w:r>
      <w:proofErr w:type="spellStart"/>
      <w:r w:rsidR="00340C65">
        <w:rPr>
          <w:rFonts w:ascii="Times New Roman" w:hAnsi="Times New Roman"/>
          <w:sz w:val="24"/>
        </w:rPr>
        <w:t>connectance</w:t>
      </w:r>
      <w:proofErr w:type="spellEnd"/>
      <w:r w:rsidR="00340C65">
        <w:rPr>
          <w:rFonts w:ascii="Times New Roman" w:hAnsi="Times New Roman"/>
          <w:sz w:val="24"/>
        </w:rPr>
        <w:t xml:space="preserve"> of the communit</w:t>
      </w:r>
      <w:r w:rsidR="00DA256C">
        <w:rPr>
          <w:rFonts w:ascii="Times New Roman" w:hAnsi="Times New Roman"/>
          <w:sz w:val="24"/>
        </w:rPr>
        <w:t xml:space="preserve">ies </w:t>
      </w:r>
      <w:r w:rsidR="00340C65">
        <w:rPr>
          <w:rFonts w:ascii="Times New Roman" w:hAnsi="Times New Roman"/>
          <w:sz w:val="24"/>
        </w:rPr>
        <w:t>increases</w:t>
      </w:r>
      <w:r w:rsidR="007368B8">
        <w:rPr>
          <w:rFonts w:ascii="Times New Roman" w:hAnsi="Times New Roman"/>
          <w:sz w:val="24"/>
        </w:rPr>
        <w:t xml:space="preserve">, </w:t>
      </w:r>
      <w:r w:rsidR="001273C1">
        <w:rPr>
          <w:rFonts w:ascii="Times New Roman" w:hAnsi="Times New Roman"/>
          <w:sz w:val="24"/>
        </w:rPr>
        <w:t xml:space="preserve">the </w:t>
      </w:r>
      <w:r w:rsidR="00C244D5">
        <w:rPr>
          <w:rFonts w:ascii="Times New Roman" w:hAnsi="Times New Roman"/>
          <w:sz w:val="24"/>
        </w:rPr>
        <w:t>shift in the</w:t>
      </w:r>
      <w:r w:rsidR="00A501E5">
        <w:rPr>
          <w:rFonts w:ascii="Times New Roman" w:hAnsi="Times New Roman"/>
          <w:sz w:val="24"/>
        </w:rPr>
        <w:t xml:space="preserve"> </w:t>
      </w:r>
      <w:r w:rsidR="001273C1">
        <w:rPr>
          <w:rFonts w:ascii="Times New Roman" w:hAnsi="Times New Roman"/>
          <w:sz w:val="24"/>
        </w:rPr>
        <w:t xml:space="preserve">balance of interaction types begins to </w:t>
      </w:r>
      <w:r w:rsidR="007B0A33">
        <w:rPr>
          <w:rFonts w:ascii="Times New Roman" w:hAnsi="Times New Roman"/>
          <w:sz w:val="24"/>
        </w:rPr>
        <w:t>have</w:t>
      </w:r>
      <w:r w:rsidR="001273C1">
        <w:rPr>
          <w:rFonts w:ascii="Times New Roman" w:hAnsi="Times New Roman"/>
          <w:sz w:val="24"/>
        </w:rPr>
        <w:t xml:space="preserve"> a more </w:t>
      </w:r>
      <w:del w:id="407" w:author="Microsoft Office User" w:date="2021-03-25T09:18:00Z">
        <w:r w:rsidR="001273C1" w:rsidDel="00965CD8">
          <w:rPr>
            <w:rFonts w:ascii="Times New Roman" w:hAnsi="Times New Roman"/>
            <w:sz w:val="24"/>
          </w:rPr>
          <w:delText xml:space="preserve">meaningful </w:delText>
        </w:r>
      </w:del>
      <w:r w:rsidR="001273C1">
        <w:rPr>
          <w:rFonts w:ascii="Times New Roman" w:hAnsi="Times New Roman"/>
          <w:sz w:val="24"/>
        </w:rPr>
        <w:t>impact.</w:t>
      </w:r>
      <w:r w:rsidR="00975C6D">
        <w:rPr>
          <w:rFonts w:ascii="Times New Roman" w:hAnsi="Times New Roman"/>
          <w:sz w:val="24"/>
        </w:rPr>
        <w:t xml:space="preserve"> </w:t>
      </w:r>
    </w:p>
    <w:p w14:paraId="68C8CCC9" w14:textId="7685F634" w:rsidR="0066715C" w:rsidRPr="00C47320" w:rsidRDefault="00975C6D" w:rsidP="001C40AB">
      <w:pPr>
        <w:spacing w:line="480" w:lineRule="auto"/>
        <w:ind w:firstLine="720"/>
        <w:rPr>
          <w:rFonts w:ascii="Times New Roman" w:hAnsi="Times New Roman"/>
          <w:sz w:val="24"/>
        </w:rPr>
      </w:pPr>
      <w:r>
        <w:rPr>
          <w:rFonts w:ascii="Times New Roman" w:hAnsi="Times New Roman"/>
          <w:sz w:val="24"/>
        </w:rPr>
        <w:t xml:space="preserve">At 50 percent </w:t>
      </w:r>
      <w:proofErr w:type="spellStart"/>
      <w:r>
        <w:rPr>
          <w:rFonts w:ascii="Times New Roman" w:hAnsi="Times New Roman"/>
          <w:sz w:val="24"/>
        </w:rPr>
        <w:t>connectance</w:t>
      </w:r>
      <w:proofErr w:type="spellEnd"/>
      <w:r>
        <w:rPr>
          <w:rFonts w:ascii="Times New Roman" w:hAnsi="Times New Roman"/>
          <w:sz w:val="24"/>
        </w:rPr>
        <w:t xml:space="preserve">, </w:t>
      </w:r>
      <w:del w:id="408" w:author="Microsoft Office User" w:date="2021-03-25T09:18:00Z">
        <w:r w:rsidDel="00965CD8">
          <w:rPr>
            <w:rFonts w:ascii="Times New Roman" w:hAnsi="Times New Roman"/>
            <w:sz w:val="24"/>
          </w:rPr>
          <w:delText xml:space="preserve">their effects </w:delText>
        </w:r>
        <w:r w:rsidR="008376D2" w:rsidDel="00965CD8">
          <w:rPr>
            <w:rFonts w:ascii="Times New Roman" w:hAnsi="Times New Roman"/>
            <w:sz w:val="24"/>
          </w:rPr>
          <w:delText>are</w:delText>
        </w:r>
        <w:r w:rsidDel="00965CD8">
          <w:rPr>
            <w:rFonts w:ascii="Times New Roman" w:hAnsi="Times New Roman"/>
            <w:sz w:val="24"/>
          </w:rPr>
          <w:delText xml:space="preserve"> apparent. </w:delText>
        </w:r>
        <w:r w:rsidR="00FB59B3" w:rsidDel="00965CD8">
          <w:rPr>
            <w:rFonts w:ascii="Times New Roman" w:hAnsi="Times New Roman"/>
            <w:sz w:val="24"/>
          </w:rPr>
          <w:delText xml:space="preserve">The </w:delText>
        </w:r>
      </w:del>
      <w:ins w:id="409" w:author="Microsoft Office User" w:date="2021-03-25T09:18:00Z">
        <w:r w:rsidR="00965CD8">
          <w:rPr>
            <w:rFonts w:ascii="Times New Roman" w:hAnsi="Times New Roman"/>
            <w:sz w:val="24"/>
          </w:rPr>
          <w:t xml:space="preserve">the </w:t>
        </w:r>
      </w:ins>
      <w:r w:rsidR="00FB59B3">
        <w:rPr>
          <w:rFonts w:ascii="Times New Roman" w:hAnsi="Times New Roman"/>
          <w:sz w:val="24"/>
        </w:rPr>
        <w:t xml:space="preserve">communities </w:t>
      </w:r>
      <w:r w:rsidR="005902B6">
        <w:rPr>
          <w:rFonts w:ascii="Times New Roman" w:hAnsi="Times New Roman"/>
          <w:sz w:val="24"/>
        </w:rPr>
        <w:t xml:space="preserve">that originally started </w:t>
      </w:r>
      <w:r w:rsidR="00FB59B3">
        <w:rPr>
          <w:rFonts w:ascii="Times New Roman" w:hAnsi="Times New Roman"/>
          <w:sz w:val="24"/>
        </w:rPr>
        <w:t xml:space="preserve">with </w:t>
      </w:r>
      <w:r>
        <w:rPr>
          <w:rFonts w:ascii="Times New Roman" w:hAnsi="Times New Roman"/>
          <w:sz w:val="24"/>
        </w:rPr>
        <w:t>high proportion</w:t>
      </w:r>
      <w:r w:rsidR="00FB59B3">
        <w:rPr>
          <w:rFonts w:ascii="Times New Roman" w:hAnsi="Times New Roman"/>
          <w:sz w:val="24"/>
        </w:rPr>
        <w:t>s</w:t>
      </w:r>
      <w:r>
        <w:rPr>
          <w:rFonts w:ascii="Times New Roman" w:hAnsi="Times New Roman"/>
          <w:sz w:val="24"/>
        </w:rPr>
        <w:t xml:space="preserve"> of exploitative interactions destabiliz</w:t>
      </w:r>
      <w:r w:rsidR="005902B6">
        <w:rPr>
          <w:rFonts w:ascii="Times New Roman" w:hAnsi="Times New Roman"/>
          <w:sz w:val="24"/>
        </w:rPr>
        <w:t>e</w:t>
      </w:r>
      <w:r w:rsidR="00C03C46">
        <w:rPr>
          <w:rFonts w:ascii="Times New Roman" w:hAnsi="Times New Roman"/>
          <w:sz w:val="24"/>
        </w:rPr>
        <w:t xml:space="preserve"> more than the others, as they retain less species despite starting with the same amount</w:t>
      </w:r>
      <w:r w:rsidR="0093405D">
        <w:rPr>
          <w:rFonts w:ascii="Times New Roman" w:hAnsi="Times New Roman"/>
          <w:sz w:val="24"/>
        </w:rPr>
        <w:t xml:space="preserve"> as the other communities</w:t>
      </w:r>
      <w:ins w:id="410" w:author="Microsoft Office User" w:date="2021-03-25T09:18:00Z">
        <w:r w:rsidR="00965CD8">
          <w:rPr>
            <w:rFonts w:ascii="Times New Roman" w:hAnsi="Times New Roman"/>
            <w:sz w:val="24"/>
          </w:rPr>
          <w:t xml:space="preserve"> (repres</w:t>
        </w:r>
      </w:ins>
      <w:ins w:id="411" w:author="Microsoft Office User" w:date="2021-03-25T09:19:00Z">
        <w:r w:rsidR="00965CD8">
          <w:rPr>
            <w:rFonts w:ascii="Times New Roman" w:hAnsi="Times New Roman"/>
            <w:sz w:val="24"/>
          </w:rPr>
          <w:t>ented by lighter shade of blue)</w:t>
        </w:r>
      </w:ins>
      <w:r w:rsidR="0059577C">
        <w:rPr>
          <w:rFonts w:ascii="Times New Roman" w:hAnsi="Times New Roman"/>
          <w:sz w:val="24"/>
        </w:rPr>
        <w:t xml:space="preserve">. At 100 percent </w:t>
      </w:r>
      <w:proofErr w:type="spellStart"/>
      <w:r w:rsidR="0059577C">
        <w:rPr>
          <w:rFonts w:ascii="Times New Roman" w:hAnsi="Times New Roman"/>
          <w:sz w:val="24"/>
        </w:rPr>
        <w:t>connectance</w:t>
      </w:r>
      <w:proofErr w:type="spellEnd"/>
      <w:r w:rsidR="0059577C">
        <w:rPr>
          <w:rFonts w:ascii="Times New Roman" w:hAnsi="Times New Roman"/>
          <w:sz w:val="24"/>
        </w:rPr>
        <w:t>,</w:t>
      </w:r>
      <w:r w:rsidR="00A71F54">
        <w:rPr>
          <w:rFonts w:ascii="Times New Roman" w:hAnsi="Times New Roman"/>
          <w:sz w:val="24"/>
        </w:rPr>
        <w:t xml:space="preserve"> a majority of the communities </w:t>
      </w:r>
      <w:r w:rsidR="009C581F">
        <w:rPr>
          <w:rFonts w:ascii="Times New Roman" w:hAnsi="Times New Roman"/>
          <w:sz w:val="24"/>
        </w:rPr>
        <w:t xml:space="preserve">starting </w:t>
      </w:r>
      <w:r w:rsidR="00A71F54">
        <w:rPr>
          <w:rFonts w:ascii="Times New Roman" w:hAnsi="Times New Roman"/>
          <w:sz w:val="24"/>
        </w:rPr>
        <w:t xml:space="preserve">with high </w:t>
      </w:r>
      <w:r w:rsidR="00965CD8">
        <w:rPr>
          <w:rFonts w:ascii="Times New Roman" w:hAnsi="Times New Roman"/>
          <w:noProof/>
          <w:sz w:val="24"/>
        </w:rPr>
        <w:lastRenderedPageBreak/>
        <mc:AlternateContent>
          <mc:Choice Requires="wps">
            <w:drawing>
              <wp:anchor distT="0" distB="0" distL="114300" distR="114300" simplePos="0" relativeHeight="252569600" behindDoc="1" locked="0" layoutInCell="1" allowOverlap="1" wp14:anchorId="70DDC12C" wp14:editId="48807C4D">
                <wp:simplePos x="0" y="0"/>
                <wp:positionH relativeFrom="column">
                  <wp:posOffset>-126233</wp:posOffset>
                </wp:positionH>
                <wp:positionV relativeFrom="paragraph">
                  <wp:posOffset>1150883</wp:posOffset>
                </wp:positionV>
                <wp:extent cx="5734050" cy="809625"/>
                <wp:effectExtent l="0" t="0" r="0" b="0"/>
                <wp:wrapTight wrapText="bothSides">
                  <wp:wrapPolygon edited="0">
                    <wp:start x="215" y="0"/>
                    <wp:lineTo x="215" y="20838"/>
                    <wp:lineTo x="21385" y="20838"/>
                    <wp:lineTo x="21385" y="0"/>
                    <wp:lineTo x="215" y="0"/>
                  </wp:wrapPolygon>
                </wp:wrapTight>
                <wp:docPr id="32" name="Text Box 32"/>
                <wp:cNvGraphicFramePr/>
                <a:graphic xmlns:a="http://schemas.openxmlformats.org/drawingml/2006/main">
                  <a:graphicData uri="http://schemas.microsoft.com/office/word/2010/wordprocessingShape">
                    <wps:wsp>
                      <wps:cNvSpPr txBox="1"/>
                      <wps:spPr>
                        <a:xfrm>
                          <a:off x="0" y="0"/>
                          <a:ext cx="5734050" cy="809625"/>
                        </a:xfrm>
                        <a:prstGeom prst="rect">
                          <a:avLst/>
                        </a:prstGeom>
                        <a:noFill/>
                        <a:ln w="6350">
                          <a:noFill/>
                        </a:ln>
                      </wps:spPr>
                      <wps:txbx>
                        <w:txbxContent>
                          <w:p w14:paraId="02893924" w14:textId="4ADF3B62" w:rsidR="009F6A3D" w:rsidRDefault="009F6A3D" w:rsidP="001C40AB">
                            <w:pPr>
                              <w:spacing w:line="480" w:lineRule="auto"/>
                              <w:ind w:firstLine="0"/>
                            </w:pPr>
                            <w:r>
                              <w:rPr>
                                <w:rFonts w:ascii="Times New Roman" w:hAnsi="Times New Roman"/>
                                <w:sz w:val="24"/>
                              </w:rPr>
                              <w:t xml:space="preserve">Figure 3. The shift in the balance of interaction types of communities between points 1 and 2 in Fig. 1, for selected percentages of </w:t>
                            </w:r>
                            <w:proofErr w:type="spellStart"/>
                            <w:r>
                              <w:rPr>
                                <w:rFonts w:ascii="Times New Roman" w:hAnsi="Times New Roman"/>
                                <w:sz w:val="24"/>
                              </w:rPr>
                              <w:t>connectance</w:t>
                            </w:r>
                            <w:proofErr w:type="spellEnd"/>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DC12C" id="Text Box 32" o:spid="_x0000_s1028" type="#_x0000_t202" style="position:absolute;left:0;text-align:left;margin-left:-9.95pt;margin-top:90.6pt;width:451.5pt;height:63.75pt;z-index:-2507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" filled="f" stroked="f" strokeweight=".5pt">
                <v:textbox>
                  <w:txbxContent>
                    <w:p w14:paraId="02893924" w14:textId="4ADF3B62" w:rsidR="009F6A3D" w:rsidRDefault="009F6A3D" w:rsidP="001C40AB">
                      <w:pPr>
                        <w:spacing w:line="480" w:lineRule="auto"/>
                        <w:ind w:firstLine="0"/>
                      </w:pPr>
                      <w:r>
                        <w:rPr>
                          <w:rFonts w:ascii="Times New Roman" w:hAnsi="Times New Roman"/>
                          <w:sz w:val="24"/>
                        </w:rPr>
                        <w:t xml:space="preserve">Figure 3. The shift in the balance of interaction types of communities between points 1 and 2 in Fig. 1, for selected percentages of </w:t>
                      </w:r>
                      <w:proofErr w:type="spellStart"/>
                      <w:r>
                        <w:rPr>
                          <w:rFonts w:ascii="Times New Roman" w:hAnsi="Times New Roman"/>
                          <w:sz w:val="24"/>
                        </w:rPr>
                        <w:t>connectance</w:t>
                      </w:r>
                      <w:proofErr w:type="spellEnd"/>
                      <w:r>
                        <w:rPr>
                          <w:rFonts w:ascii="Times New Roman" w:hAnsi="Times New Roman"/>
                          <w:sz w:val="24"/>
                        </w:rPr>
                        <w:t>.</w:t>
                      </w:r>
                    </w:p>
                  </w:txbxContent>
                </v:textbox>
                <w10:wrap type="tight"/>
              </v:shape>
            </w:pict>
          </mc:Fallback>
        </mc:AlternateContent>
      </w:r>
      <w:r w:rsidR="00A71F54">
        <w:rPr>
          <w:rFonts w:ascii="Times New Roman" w:hAnsi="Times New Roman"/>
          <w:sz w:val="24"/>
        </w:rPr>
        <w:t xml:space="preserve">proportions of exploitative interactions </w:t>
      </w:r>
      <w:r w:rsidR="007459B2">
        <w:rPr>
          <w:rFonts w:ascii="Times New Roman" w:hAnsi="Times New Roman"/>
          <w:sz w:val="24"/>
        </w:rPr>
        <w:t>are</w:t>
      </w:r>
      <w:r w:rsidR="00A71F54">
        <w:rPr>
          <w:rFonts w:ascii="Times New Roman" w:hAnsi="Times New Roman"/>
          <w:sz w:val="24"/>
        </w:rPr>
        <w:t xml:space="preserve"> extinct, as well as many of those with high levels of competitive interactions.</w:t>
      </w:r>
      <w:r w:rsidR="00A2056E">
        <w:rPr>
          <w:rFonts w:ascii="Times New Roman" w:hAnsi="Times New Roman"/>
          <w:sz w:val="24"/>
        </w:rPr>
        <w:t xml:space="preserve"> </w:t>
      </w:r>
      <w:r w:rsidR="00F1675C">
        <w:rPr>
          <w:rFonts w:ascii="Times New Roman" w:hAnsi="Times New Roman"/>
          <w:sz w:val="24"/>
        </w:rPr>
        <w:t>The mainland communities that avoided extinction</w:t>
      </w:r>
      <w:r w:rsidR="001A4140">
        <w:rPr>
          <w:rFonts w:ascii="Times New Roman" w:hAnsi="Times New Roman"/>
          <w:sz w:val="24"/>
        </w:rPr>
        <w:t xml:space="preserve"> clustered at </w:t>
      </w:r>
      <w:r w:rsidR="00965CD8">
        <w:rPr>
          <w:rFonts w:ascii="Times New Roman" w:hAnsi="Times New Roman"/>
          <w:noProof/>
          <w:sz w:val="24"/>
        </w:rPr>
        <w:drawing>
          <wp:anchor distT="0" distB="0" distL="114300" distR="114300" simplePos="0" relativeHeight="252609536" behindDoc="1" locked="0" layoutInCell="1" allowOverlap="1" wp14:anchorId="67FDD031" wp14:editId="747925CA">
            <wp:simplePos x="0" y="0"/>
            <wp:positionH relativeFrom="column">
              <wp:posOffset>-914641</wp:posOffset>
            </wp:positionH>
            <wp:positionV relativeFrom="paragraph">
              <wp:posOffset>1862368</wp:posOffset>
            </wp:positionV>
            <wp:extent cx="7595235" cy="2590800"/>
            <wp:effectExtent l="0" t="0" r="5715" b="0"/>
            <wp:wrapTight wrapText="bothSides">
              <wp:wrapPolygon edited="0">
                <wp:start x="0" y="0"/>
                <wp:lineTo x="0" y="21441"/>
                <wp:lineTo x="21562" y="21441"/>
                <wp:lineTo x="2156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9523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140">
        <w:rPr>
          <w:rFonts w:ascii="Times New Roman" w:hAnsi="Times New Roman"/>
          <w:sz w:val="24"/>
        </w:rPr>
        <w:t>much higher levels of mutualistic interactions than before, but</w:t>
      </w:r>
      <w:r w:rsidR="00F1675C">
        <w:rPr>
          <w:rFonts w:ascii="Times New Roman" w:hAnsi="Times New Roman"/>
          <w:sz w:val="24"/>
        </w:rPr>
        <w:t xml:space="preserve"> produced islands </w:t>
      </w:r>
      <w:r w:rsidR="001A4140">
        <w:rPr>
          <w:rFonts w:ascii="Times New Roman" w:hAnsi="Times New Roman"/>
          <w:sz w:val="24"/>
        </w:rPr>
        <w:t xml:space="preserve">whose maximum persistence were highly similar </w:t>
      </w:r>
      <w:r w:rsidR="00F1675C">
        <w:rPr>
          <w:rFonts w:ascii="Times New Roman" w:hAnsi="Times New Roman"/>
          <w:sz w:val="24"/>
        </w:rPr>
        <w:t xml:space="preserve">to </w:t>
      </w:r>
      <w:r w:rsidR="00E55280">
        <w:rPr>
          <w:rFonts w:ascii="Times New Roman" w:hAnsi="Times New Roman"/>
          <w:sz w:val="24"/>
        </w:rPr>
        <w:t xml:space="preserve">those </w:t>
      </w:r>
      <w:r w:rsidR="00E0648F">
        <w:rPr>
          <w:rFonts w:ascii="Times New Roman" w:hAnsi="Times New Roman"/>
          <w:sz w:val="24"/>
        </w:rPr>
        <w:t>assembled</w:t>
      </w:r>
      <w:r w:rsidR="00F1675C">
        <w:rPr>
          <w:rFonts w:ascii="Times New Roman" w:hAnsi="Times New Roman"/>
          <w:sz w:val="24"/>
        </w:rPr>
        <w:t xml:space="preserve"> at 50 percent </w:t>
      </w:r>
      <w:proofErr w:type="spellStart"/>
      <w:r w:rsidR="00F1675C">
        <w:rPr>
          <w:rFonts w:ascii="Times New Roman" w:hAnsi="Times New Roman"/>
          <w:sz w:val="24"/>
        </w:rPr>
        <w:t>connectance</w:t>
      </w:r>
      <w:proofErr w:type="spellEnd"/>
      <w:r w:rsidR="00243355">
        <w:rPr>
          <w:rFonts w:ascii="Times New Roman" w:hAnsi="Times New Roman"/>
          <w:sz w:val="24"/>
        </w:rPr>
        <w:t>.</w:t>
      </w:r>
      <w:r w:rsidR="00F1675C">
        <w:rPr>
          <w:rFonts w:ascii="Times New Roman" w:hAnsi="Times New Roman"/>
          <w:sz w:val="24"/>
        </w:rPr>
        <w:t xml:space="preserve"> </w:t>
      </w:r>
      <w:r w:rsidR="00771184">
        <w:rPr>
          <w:rFonts w:ascii="Times New Roman" w:hAnsi="Times New Roman"/>
          <w:sz w:val="24"/>
        </w:rPr>
        <w:t xml:space="preserve">The communities that began with </w:t>
      </w:r>
      <w:del w:id="412" w:author="Microsoft Office User" w:date="2021-03-25T09:19:00Z">
        <w:r w:rsidR="00A721FE" w:rsidDel="00965CD8">
          <w:rPr>
            <w:rFonts w:ascii="Times New Roman" w:hAnsi="Times New Roman"/>
            <w:sz w:val="24"/>
          </w:rPr>
          <w:delText>pronounced</w:delText>
        </w:r>
        <w:r w:rsidR="00771184" w:rsidDel="00965CD8">
          <w:rPr>
            <w:rFonts w:ascii="Times New Roman" w:hAnsi="Times New Roman"/>
            <w:sz w:val="24"/>
          </w:rPr>
          <w:delText xml:space="preserve"> </w:delText>
        </w:r>
      </w:del>
      <w:ins w:id="413" w:author="Microsoft Office User" w:date="2021-03-25T09:19:00Z">
        <w:r w:rsidR="00965CD8">
          <w:rPr>
            <w:rFonts w:ascii="Times New Roman" w:hAnsi="Times New Roman"/>
            <w:sz w:val="24"/>
          </w:rPr>
          <w:t>higher</w:t>
        </w:r>
        <w:r w:rsidR="00965CD8">
          <w:rPr>
            <w:rFonts w:ascii="Times New Roman" w:hAnsi="Times New Roman"/>
            <w:sz w:val="24"/>
          </w:rPr>
          <w:t xml:space="preserve"> </w:t>
        </w:r>
      </w:ins>
      <w:r w:rsidR="00771184">
        <w:rPr>
          <w:rFonts w:ascii="Times New Roman" w:hAnsi="Times New Roman"/>
          <w:sz w:val="24"/>
        </w:rPr>
        <w:t xml:space="preserve">levels of exploitative interactions continued to </w:t>
      </w:r>
      <w:del w:id="414" w:author="Microsoft Office User" w:date="2021-03-25T09:20:00Z">
        <w:r w:rsidR="00771184" w:rsidDel="00965CD8">
          <w:rPr>
            <w:rFonts w:ascii="Times New Roman" w:hAnsi="Times New Roman"/>
            <w:sz w:val="24"/>
          </w:rPr>
          <w:delText xml:space="preserve">retain </w:delText>
        </w:r>
      </w:del>
      <w:ins w:id="415" w:author="Microsoft Office User" w:date="2021-03-25T09:20:00Z">
        <w:r w:rsidR="00965CD8">
          <w:rPr>
            <w:rFonts w:ascii="Times New Roman" w:hAnsi="Times New Roman"/>
            <w:sz w:val="24"/>
          </w:rPr>
          <w:t xml:space="preserve">assembled to a lower number of </w:t>
        </w:r>
      </w:ins>
      <w:del w:id="416" w:author="Microsoft Office User" w:date="2021-03-25T09:19:00Z">
        <w:r w:rsidR="00771184" w:rsidDel="00965CD8">
          <w:rPr>
            <w:rFonts w:ascii="Times New Roman" w:hAnsi="Times New Roman"/>
            <w:sz w:val="24"/>
          </w:rPr>
          <w:delText xml:space="preserve">less </w:delText>
        </w:r>
      </w:del>
      <w:r w:rsidR="00771184">
        <w:rPr>
          <w:rFonts w:ascii="Times New Roman" w:hAnsi="Times New Roman"/>
          <w:sz w:val="24"/>
        </w:rPr>
        <w:t xml:space="preserve">species regardless of </w:t>
      </w:r>
      <w:r w:rsidR="00C0768B">
        <w:rPr>
          <w:rFonts w:ascii="Times New Roman" w:hAnsi="Times New Roman"/>
          <w:sz w:val="24"/>
        </w:rPr>
        <w:t xml:space="preserve">a </w:t>
      </w:r>
      <w:r w:rsidR="006A3895">
        <w:rPr>
          <w:rFonts w:ascii="Times New Roman" w:hAnsi="Times New Roman"/>
          <w:sz w:val="24"/>
        </w:rPr>
        <w:t xml:space="preserve">significant </w:t>
      </w:r>
      <w:r w:rsidR="00C0768B">
        <w:rPr>
          <w:rFonts w:ascii="Times New Roman" w:hAnsi="Times New Roman"/>
          <w:sz w:val="24"/>
        </w:rPr>
        <w:t xml:space="preserve">shift in </w:t>
      </w:r>
      <w:r w:rsidR="00771184">
        <w:rPr>
          <w:rFonts w:ascii="Times New Roman" w:hAnsi="Times New Roman"/>
          <w:sz w:val="24"/>
        </w:rPr>
        <w:t>the balance of interactions towards mutualis</w:t>
      </w:r>
      <w:r w:rsidR="00C0768B">
        <w:rPr>
          <w:rFonts w:ascii="Times New Roman" w:hAnsi="Times New Roman"/>
          <w:sz w:val="24"/>
        </w:rPr>
        <w:t xml:space="preserve">m. </w:t>
      </w:r>
    </w:p>
    <w:p w14:paraId="7F02C404" w14:textId="576B4396" w:rsidR="007C4FD3" w:rsidRDefault="00A407B8" w:rsidP="001C40AB">
      <w:pPr>
        <w:spacing w:line="480" w:lineRule="auto"/>
        <w:ind w:firstLine="720"/>
        <w:rPr>
          <w:rFonts w:ascii="Times New Roman" w:hAnsi="Times New Roman"/>
          <w:sz w:val="24"/>
        </w:rPr>
      </w:pPr>
      <w:r>
        <w:rPr>
          <w:rFonts w:ascii="Times New Roman" w:hAnsi="Times New Roman"/>
          <w:sz w:val="24"/>
        </w:rPr>
        <w:t>T</w:t>
      </w:r>
      <w:r w:rsidR="001C7274">
        <w:rPr>
          <w:rFonts w:ascii="Times New Roman" w:hAnsi="Times New Roman"/>
          <w:sz w:val="24"/>
        </w:rPr>
        <w:t xml:space="preserve">he </w:t>
      </w:r>
      <w:del w:id="417" w:author="Microsoft Office User" w:date="2021-03-25T09:23:00Z">
        <w:r w:rsidR="001B52A6" w:rsidDel="00965CD8">
          <w:rPr>
            <w:rFonts w:ascii="Times New Roman" w:hAnsi="Times New Roman"/>
            <w:sz w:val="24"/>
          </w:rPr>
          <w:delText>decreased</w:delText>
        </w:r>
        <w:r w:rsidR="001C7274" w:rsidDel="00965CD8">
          <w:rPr>
            <w:rFonts w:ascii="Times New Roman" w:hAnsi="Times New Roman"/>
            <w:sz w:val="24"/>
          </w:rPr>
          <w:delText xml:space="preserve"> </w:delText>
        </w:r>
      </w:del>
      <w:r w:rsidR="00343832">
        <w:rPr>
          <w:rFonts w:ascii="Times New Roman" w:hAnsi="Times New Roman"/>
          <w:sz w:val="24"/>
        </w:rPr>
        <w:t>stability</w:t>
      </w:r>
      <w:r w:rsidR="001C7274">
        <w:rPr>
          <w:rFonts w:ascii="Times New Roman" w:hAnsi="Times New Roman"/>
          <w:sz w:val="24"/>
        </w:rPr>
        <w:t xml:space="preserve"> of </w:t>
      </w:r>
      <w:ins w:id="418" w:author="Microsoft Office User" w:date="2021-03-25T09:27:00Z">
        <w:r w:rsidR="00957ED9">
          <w:rPr>
            <w:rFonts w:ascii="Times New Roman" w:hAnsi="Times New Roman"/>
            <w:sz w:val="24"/>
          </w:rPr>
          <w:t xml:space="preserve">mainland </w:t>
        </w:r>
      </w:ins>
      <w:commentRangeStart w:id="419"/>
      <w:r w:rsidR="001C7274">
        <w:rPr>
          <w:rFonts w:ascii="Times New Roman" w:hAnsi="Times New Roman"/>
          <w:sz w:val="24"/>
        </w:rPr>
        <w:t xml:space="preserve">communities </w:t>
      </w:r>
      <w:r w:rsidR="00FD0CF6">
        <w:rPr>
          <w:rFonts w:ascii="Times New Roman" w:hAnsi="Times New Roman"/>
          <w:sz w:val="24"/>
        </w:rPr>
        <w:t xml:space="preserve">is </w:t>
      </w:r>
      <w:del w:id="420" w:author="Microsoft Office User" w:date="2021-03-25T09:23:00Z">
        <w:r w:rsidR="00FD0CF6" w:rsidDel="00965CD8">
          <w:rPr>
            <w:rFonts w:ascii="Times New Roman" w:hAnsi="Times New Roman"/>
            <w:sz w:val="24"/>
          </w:rPr>
          <w:delText xml:space="preserve">explored </w:delText>
        </w:r>
      </w:del>
      <w:ins w:id="421" w:author="Microsoft Office User" w:date="2021-03-25T09:23:00Z">
        <w:r w:rsidR="00965CD8">
          <w:rPr>
            <w:rFonts w:ascii="Times New Roman" w:hAnsi="Times New Roman"/>
            <w:sz w:val="24"/>
          </w:rPr>
          <w:t xml:space="preserve">shown </w:t>
        </w:r>
      </w:ins>
      <w:r w:rsidR="00FD0CF6">
        <w:rPr>
          <w:rFonts w:ascii="Times New Roman" w:hAnsi="Times New Roman"/>
          <w:sz w:val="24"/>
        </w:rPr>
        <w:t xml:space="preserve">by Figure </w:t>
      </w:r>
      <w:r w:rsidR="00774DB2">
        <w:rPr>
          <w:rFonts w:ascii="Times New Roman" w:hAnsi="Times New Roman"/>
          <w:sz w:val="24"/>
        </w:rPr>
        <w:t>5</w:t>
      </w:r>
      <w:ins w:id="422" w:author="Microsoft Office User" w:date="2021-03-25T09:27:00Z">
        <w:r w:rsidR="00957ED9">
          <w:rPr>
            <w:rFonts w:ascii="Times New Roman" w:hAnsi="Times New Roman"/>
            <w:sz w:val="24"/>
          </w:rPr>
          <w:t xml:space="preserve"> as the proportion of initial mainland species </w:t>
        </w:r>
        <w:proofErr w:type="spellStart"/>
        <w:r w:rsidR="00957ED9">
          <w:rPr>
            <w:rFonts w:ascii="Times New Roman" w:hAnsi="Times New Roman"/>
            <w:sz w:val="24"/>
          </w:rPr>
          <w:t xml:space="preserve">that </w:t>
        </w:r>
        <w:proofErr w:type="spellEnd"/>
        <w:r w:rsidR="00957ED9">
          <w:rPr>
            <w:rFonts w:ascii="Times New Roman" w:hAnsi="Times New Roman"/>
            <w:sz w:val="24"/>
          </w:rPr>
          <w:t>are retained at equilibrium</w:t>
        </w:r>
      </w:ins>
      <w:r w:rsidR="00941727">
        <w:rPr>
          <w:rFonts w:ascii="Times New Roman" w:hAnsi="Times New Roman"/>
          <w:sz w:val="24"/>
        </w:rPr>
        <w:t xml:space="preserve">. </w:t>
      </w:r>
      <w:commentRangeEnd w:id="419"/>
      <w:r w:rsidR="00965CD8">
        <w:rPr>
          <w:rStyle w:val="CommentReference"/>
        </w:rPr>
        <w:commentReference w:id="419"/>
      </w:r>
      <w:r w:rsidR="00941727">
        <w:rPr>
          <w:rFonts w:ascii="Times New Roman" w:hAnsi="Times New Roman"/>
          <w:sz w:val="24"/>
        </w:rPr>
        <w:t xml:space="preserve">The graph shows the significant decrease in species surviving on </w:t>
      </w:r>
      <w:proofErr w:type="spellStart"/>
      <w:r w:rsidR="00941727">
        <w:rPr>
          <w:rFonts w:ascii="Times New Roman" w:hAnsi="Times New Roman"/>
          <w:sz w:val="24"/>
        </w:rPr>
        <w:t>mainland</w:t>
      </w:r>
      <w:r w:rsidR="00C44BD3">
        <w:rPr>
          <w:rFonts w:ascii="Times New Roman" w:hAnsi="Times New Roman"/>
          <w:sz w:val="24"/>
        </w:rPr>
        <w:t>s</w:t>
      </w:r>
      <w:proofErr w:type="spellEnd"/>
      <w:r w:rsidR="00941727">
        <w:rPr>
          <w:rFonts w:ascii="Times New Roman" w:hAnsi="Times New Roman"/>
          <w:sz w:val="24"/>
        </w:rPr>
        <w:t xml:space="preserve"> through equilibrium</w:t>
      </w:r>
      <w:ins w:id="423" w:author="Microsoft Office User" w:date="2021-03-25T09:27:00Z">
        <w:r w:rsidR="00957ED9">
          <w:rPr>
            <w:rFonts w:ascii="Times New Roman" w:hAnsi="Times New Roman"/>
            <w:sz w:val="24"/>
          </w:rPr>
          <w:t xml:space="preserve"> (Figure 1 points 1 to 2)</w:t>
        </w:r>
      </w:ins>
      <w:r w:rsidR="00941727">
        <w:rPr>
          <w:rFonts w:ascii="Times New Roman" w:hAnsi="Times New Roman"/>
          <w:sz w:val="24"/>
        </w:rPr>
        <w:t xml:space="preserve">, </w:t>
      </w:r>
      <w:r w:rsidR="00270007">
        <w:rPr>
          <w:rFonts w:ascii="Times New Roman" w:hAnsi="Times New Roman"/>
          <w:sz w:val="24"/>
        </w:rPr>
        <w:t xml:space="preserve">when </w:t>
      </w:r>
      <w:proofErr w:type="spellStart"/>
      <w:r w:rsidR="00270007">
        <w:rPr>
          <w:rFonts w:ascii="Times New Roman" w:hAnsi="Times New Roman"/>
          <w:sz w:val="24"/>
        </w:rPr>
        <w:t>connectance</w:t>
      </w:r>
      <w:proofErr w:type="spellEnd"/>
      <w:r w:rsidR="00270007">
        <w:rPr>
          <w:rFonts w:ascii="Times New Roman" w:hAnsi="Times New Roman"/>
          <w:sz w:val="24"/>
        </w:rPr>
        <w:t xml:space="preserve"> is increased</w:t>
      </w:r>
      <w:r w:rsidR="00E23EF5">
        <w:rPr>
          <w:rFonts w:ascii="Times New Roman" w:hAnsi="Times New Roman"/>
          <w:sz w:val="24"/>
        </w:rPr>
        <w:t>.</w:t>
      </w:r>
      <w:r w:rsidR="00D31A7F">
        <w:rPr>
          <w:rFonts w:ascii="Times New Roman" w:hAnsi="Times New Roman"/>
          <w:sz w:val="24"/>
        </w:rPr>
        <w:t xml:space="preserve"> At 10 percent </w:t>
      </w:r>
      <w:proofErr w:type="spellStart"/>
      <w:r w:rsidR="00D31A7F">
        <w:rPr>
          <w:rFonts w:ascii="Times New Roman" w:hAnsi="Times New Roman"/>
          <w:sz w:val="24"/>
        </w:rPr>
        <w:t>connectance</w:t>
      </w:r>
      <w:proofErr w:type="spellEnd"/>
      <w:r w:rsidR="00D31A7F">
        <w:rPr>
          <w:rFonts w:ascii="Times New Roman" w:hAnsi="Times New Roman"/>
          <w:sz w:val="24"/>
        </w:rPr>
        <w:t xml:space="preserve">, the importance of mutualistic interactions </w:t>
      </w:r>
      <w:del w:id="424" w:author="Microsoft Office User" w:date="2021-03-25T09:26:00Z">
        <w:r w:rsidR="008D7DD7" w:rsidDel="00957ED9">
          <w:rPr>
            <w:rFonts w:ascii="Times New Roman" w:hAnsi="Times New Roman"/>
            <w:sz w:val="24"/>
          </w:rPr>
          <w:delText xml:space="preserve">in </w:delText>
        </w:r>
      </w:del>
      <w:ins w:id="425" w:author="Microsoft Office User" w:date="2021-03-25T09:26:00Z">
        <w:r w:rsidR="00957ED9">
          <w:rPr>
            <w:rFonts w:ascii="Times New Roman" w:hAnsi="Times New Roman"/>
            <w:sz w:val="24"/>
          </w:rPr>
          <w:t>on</w:t>
        </w:r>
        <w:r w:rsidR="00957ED9">
          <w:rPr>
            <w:rFonts w:ascii="Times New Roman" w:hAnsi="Times New Roman"/>
            <w:sz w:val="24"/>
          </w:rPr>
          <w:t xml:space="preserve"> </w:t>
        </w:r>
      </w:ins>
      <w:r w:rsidR="00091CB3">
        <w:rPr>
          <w:rFonts w:ascii="Times New Roman" w:hAnsi="Times New Roman"/>
          <w:sz w:val="24"/>
        </w:rPr>
        <w:t>stability</w:t>
      </w:r>
      <w:r w:rsidR="00D31A7F">
        <w:rPr>
          <w:rFonts w:ascii="Times New Roman" w:hAnsi="Times New Roman"/>
          <w:sz w:val="24"/>
        </w:rPr>
        <w:t xml:space="preserve"> is </w:t>
      </w:r>
      <w:del w:id="426" w:author="Microsoft Office User" w:date="2021-03-25T09:26:00Z">
        <w:r w:rsidR="00D31A7F" w:rsidDel="00957ED9">
          <w:rPr>
            <w:rFonts w:ascii="Times New Roman" w:hAnsi="Times New Roman"/>
            <w:sz w:val="24"/>
          </w:rPr>
          <w:delText xml:space="preserve">readily </w:delText>
        </w:r>
      </w:del>
      <w:r w:rsidR="00D31A7F">
        <w:rPr>
          <w:rFonts w:ascii="Times New Roman" w:hAnsi="Times New Roman"/>
          <w:sz w:val="24"/>
        </w:rPr>
        <w:t xml:space="preserve">apparent, with the </w:t>
      </w:r>
      <w:r w:rsidR="001C1158">
        <w:rPr>
          <w:rFonts w:ascii="Times New Roman" w:hAnsi="Times New Roman"/>
          <w:sz w:val="24"/>
        </w:rPr>
        <w:t xml:space="preserve">internal stability of the </w:t>
      </w:r>
      <w:proofErr w:type="spellStart"/>
      <w:r w:rsidR="001C1158">
        <w:rPr>
          <w:rFonts w:ascii="Times New Roman" w:hAnsi="Times New Roman"/>
          <w:sz w:val="24"/>
        </w:rPr>
        <w:t>mainlands</w:t>
      </w:r>
      <w:proofErr w:type="spellEnd"/>
      <w:r w:rsidR="00D31A7F">
        <w:rPr>
          <w:rFonts w:ascii="Times New Roman" w:hAnsi="Times New Roman"/>
          <w:sz w:val="24"/>
        </w:rPr>
        <w:t xml:space="preserve"> visibly decreasing as the proportion of mutualistic interactions in communit</w:t>
      </w:r>
      <w:r w:rsidR="00B23EB0">
        <w:rPr>
          <w:rFonts w:ascii="Times New Roman" w:hAnsi="Times New Roman"/>
          <w:sz w:val="24"/>
        </w:rPr>
        <w:t>ies</w:t>
      </w:r>
      <w:r w:rsidR="00D31A7F">
        <w:rPr>
          <w:rFonts w:ascii="Times New Roman" w:hAnsi="Times New Roman"/>
          <w:sz w:val="24"/>
        </w:rPr>
        <w:t xml:space="preserve"> decrease. </w:t>
      </w:r>
      <w:r w:rsidR="008E65F4">
        <w:rPr>
          <w:rFonts w:ascii="Times New Roman" w:hAnsi="Times New Roman"/>
          <w:sz w:val="24"/>
        </w:rPr>
        <w:t xml:space="preserve">At 50 percent </w:t>
      </w:r>
      <w:proofErr w:type="spellStart"/>
      <w:r w:rsidR="008E65F4">
        <w:rPr>
          <w:rFonts w:ascii="Times New Roman" w:hAnsi="Times New Roman"/>
          <w:sz w:val="24"/>
        </w:rPr>
        <w:t>connectance</w:t>
      </w:r>
      <w:proofErr w:type="spellEnd"/>
      <w:r w:rsidR="008E65F4">
        <w:rPr>
          <w:rFonts w:ascii="Times New Roman" w:hAnsi="Times New Roman"/>
          <w:sz w:val="24"/>
        </w:rPr>
        <w:t xml:space="preserve">, </w:t>
      </w:r>
      <w:r w:rsidR="00022C49">
        <w:rPr>
          <w:rFonts w:ascii="Times New Roman" w:hAnsi="Times New Roman"/>
          <w:sz w:val="24"/>
        </w:rPr>
        <w:t xml:space="preserve">these effects are </w:t>
      </w:r>
      <w:r w:rsidR="00022C49">
        <w:rPr>
          <w:rFonts w:ascii="Times New Roman" w:hAnsi="Times New Roman"/>
          <w:sz w:val="24"/>
        </w:rPr>
        <w:lastRenderedPageBreak/>
        <w:t xml:space="preserve">still visible, but </w:t>
      </w:r>
      <w:ins w:id="427" w:author="Microsoft Office User" w:date="2021-03-25T09:28:00Z">
        <w:r w:rsidR="00957ED9">
          <w:rPr>
            <w:rFonts w:ascii="Times New Roman" w:hAnsi="Times New Roman"/>
            <w:sz w:val="24"/>
          </w:rPr>
          <w:t>less clearly</w:t>
        </w:r>
      </w:ins>
      <w:del w:id="428" w:author="Microsoft Office User" w:date="2021-03-25T09:28:00Z">
        <w:r w:rsidR="00022C49" w:rsidDel="00957ED9">
          <w:rPr>
            <w:rFonts w:ascii="Times New Roman" w:hAnsi="Times New Roman"/>
            <w:sz w:val="24"/>
          </w:rPr>
          <w:delText>are much less signifi</w:delText>
        </w:r>
        <w:r w:rsidR="008D36B0" w:rsidDel="00957ED9">
          <w:rPr>
            <w:rFonts w:ascii="Times New Roman" w:hAnsi="Times New Roman"/>
            <w:sz w:val="24"/>
          </w:rPr>
          <w:delText>cant</w:delText>
        </w:r>
      </w:del>
      <w:r w:rsidR="008D36B0">
        <w:rPr>
          <w:rFonts w:ascii="Times New Roman" w:hAnsi="Times New Roman"/>
          <w:sz w:val="24"/>
        </w:rPr>
        <w:t xml:space="preserve">, and this downward trend continues </w:t>
      </w:r>
      <w:r w:rsidR="00965CD8">
        <w:rPr>
          <w:rFonts w:ascii="Times New Roman" w:hAnsi="Times New Roman"/>
          <w:noProof/>
          <w:sz w:val="24"/>
        </w:rPr>
        <mc:AlternateContent>
          <mc:Choice Requires="wps">
            <w:drawing>
              <wp:anchor distT="0" distB="0" distL="114300" distR="114300" simplePos="0" relativeHeight="251347968" behindDoc="1" locked="0" layoutInCell="1" allowOverlap="1" wp14:anchorId="27B5CF2E" wp14:editId="275FD16E">
                <wp:simplePos x="0" y="0"/>
                <wp:positionH relativeFrom="column">
                  <wp:posOffset>149707</wp:posOffset>
                </wp:positionH>
                <wp:positionV relativeFrom="paragraph">
                  <wp:posOffset>2423729</wp:posOffset>
                </wp:positionV>
                <wp:extent cx="5734050" cy="1162050"/>
                <wp:effectExtent l="0" t="0" r="0" b="0"/>
                <wp:wrapTight wrapText="bothSides">
                  <wp:wrapPolygon edited="0">
                    <wp:start x="215" y="0"/>
                    <wp:lineTo x="215" y="21246"/>
                    <wp:lineTo x="21385" y="21246"/>
                    <wp:lineTo x="21385" y="0"/>
                    <wp:lineTo x="215" y="0"/>
                  </wp:wrapPolygon>
                </wp:wrapTight>
                <wp:docPr id="23" name="Text Box 23"/>
                <wp:cNvGraphicFramePr/>
                <a:graphic xmlns:a="http://schemas.openxmlformats.org/drawingml/2006/main">
                  <a:graphicData uri="http://schemas.microsoft.com/office/word/2010/wordprocessingShape">
                    <wps:wsp>
                      <wps:cNvSpPr txBox="1"/>
                      <wps:spPr>
                        <a:xfrm>
                          <a:off x="0" y="0"/>
                          <a:ext cx="5734050" cy="1162050"/>
                        </a:xfrm>
                        <a:prstGeom prst="rect">
                          <a:avLst/>
                        </a:prstGeom>
                        <a:noFill/>
                        <a:ln w="6350">
                          <a:noFill/>
                        </a:ln>
                      </wps:spPr>
                      <wps:txbx>
                        <w:txbxContent>
                          <w:p w14:paraId="32C4DD11" w14:textId="7C7E87EE" w:rsidR="009F6A3D" w:rsidRPr="00124940" w:rsidRDefault="009F6A3D" w:rsidP="00124940">
                            <w:pPr>
                              <w:spacing w:line="480" w:lineRule="auto"/>
                              <w:ind w:firstLine="0"/>
                              <w:rPr>
                                <w:rFonts w:ascii="Times New Roman" w:hAnsi="Times New Roman"/>
                                <w:sz w:val="24"/>
                              </w:rPr>
                            </w:pPr>
                            <w:r>
                              <w:rPr>
                                <w:rFonts w:ascii="Times New Roman" w:hAnsi="Times New Roman"/>
                                <w:sz w:val="24"/>
                              </w:rPr>
                              <w:t xml:space="preserve">Figure 4. The maximum persistence reached at point 4 relative to point 2 in Fig. 1, by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 Blank spaces represent communities which went extinct.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CF2E" id="Text Box 23" o:spid="_x0000_s1029" type="#_x0000_t202" style="position:absolute;left:0;text-align:left;margin-left:11.8pt;margin-top:190.85pt;width:451.5pt;height:9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" filled="f" stroked="f" strokeweight=".5pt">
                <v:textbox>
                  <w:txbxContent>
                    <w:p w14:paraId="32C4DD11" w14:textId="7C7E87EE" w:rsidR="009F6A3D" w:rsidRPr="00124940" w:rsidRDefault="009F6A3D" w:rsidP="00124940">
                      <w:pPr>
                        <w:spacing w:line="480" w:lineRule="auto"/>
                        <w:ind w:firstLine="0"/>
                        <w:rPr>
                          <w:rFonts w:ascii="Times New Roman" w:hAnsi="Times New Roman"/>
                          <w:sz w:val="24"/>
                        </w:rPr>
                      </w:pPr>
                      <w:r>
                        <w:rPr>
                          <w:rFonts w:ascii="Times New Roman" w:hAnsi="Times New Roman"/>
                          <w:sz w:val="24"/>
                        </w:rPr>
                        <w:t xml:space="preserve">Figure 4. The maximum persistence reached at point 4 relative to point 2 in Fig. 1, by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 Blank spaces represent communities which went extinct.</w:t>
                      </w:r>
                    </w:p>
                  </w:txbxContent>
                </v:textbox>
                <w10:wrap type="tight"/>
              </v:shape>
            </w:pict>
          </mc:Fallback>
        </mc:AlternateContent>
      </w:r>
      <w:r w:rsidR="00965CD8">
        <w:rPr>
          <w:rFonts w:ascii="Times New Roman" w:hAnsi="Times New Roman"/>
          <w:noProof/>
          <w:sz w:val="24"/>
        </w:rPr>
        <w:drawing>
          <wp:anchor distT="0" distB="0" distL="114300" distR="114300" simplePos="0" relativeHeight="252646400" behindDoc="1" locked="0" layoutInCell="1" allowOverlap="1" wp14:anchorId="341BA6E7" wp14:editId="2A9B7C10">
            <wp:simplePos x="0" y="0"/>
            <wp:positionH relativeFrom="column">
              <wp:posOffset>-914137</wp:posOffset>
            </wp:positionH>
            <wp:positionV relativeFrom="paragraph">
              <wp:posOffset>-591</wp:posOffset>
            </wp:positionV>
            <wp:extent cx="7583805" cy="2486025"/>
            <wp:effectExtent l="0" t="0" r="0" b="9525"/>
            <wp:wrapTight wrapText="bothSides">
              <wp:wrapPolygon edited="0">
                <wp:start x="0" y="0"/>
                <wp:lineTo x="0" y="21517"/>
                <wp:lineTo x="21540" y="21517"/>
                <wp:lineTo x="2154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8380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36B0">
        <w:rPr>
          <w:rFonts w:ascii="Times New Roman" w:hAnsi="Times New Roman"/>
          <w:sz w:val="24"/>
        </w:rPr>
        <w:t xml:space="preserve">at 100 percent </w:t>
      </w:r>
      <w:proofErr w:type="spellStart"/>
      <w:r w:rsidR="008D36B0">
        <w:rPr>
          <w:rFonts w:ascii="Times New Roman" w:hAnsi="Times New Roman"/>
          <w:sz w:val="24"/>
        </w:rPr>
        <w:t>connectance</w:t>
      </w:r>
      <w:proofErr w:type="spellEnd"/>
      <w:r w:rsidR="00F94080">
        <w:rPr>
          <w:rFonts w:ascii="Times New Roman" w:hAnsi="Times New Roman"/>
          <w:sz w:val="24"/>
        </w:rPr>
        <w:t>.</w:t>
      </w:r>
      <w:r w:rsidR="001C1158">
        <w:rPr>
          <w:rFonts w:ascii="Times New Roman" w:hAnsi="Times New Roman"/>
          <w:sz w:val="24"/>
        </w:rPr>
        <w:t xml:space="preserve"> The data clearly suggests that, while the balance of interaction types has an important and meaningful impact on the</w:t>
      </w:r>
      <w:r w:rsidR="001B6EE4">
        <w:rPr>
          <w:rFonts w:ascii="Times New Roman" w:hAnsi="Times New Roman"/>
          <w:sz w:val="24"/>
        </w:rPr>
        <w:t xml:space="preserve"> internal</w:t>
      </w:r>
      <w:r w:rsidR="001C1158">
        <w:rPr>
          <w:rFonts w:ascii="Times New Roman" w:hAnsi="Times New Roman"/>
          <w:sz w:val="24"/>
        </w:rPr>
        <w:t xml:space="preserve"> stability of a</w:t>
      </w:r>
      <w:r w:rsidR="001B2B15">
        <w:rPr>
          <w:rFonts w:ascii="Times New Roman" w:hAnsi="Times New Roman"/>
          <w:sz w:val="24"/>
        </w:rPr>
        <w:t xml:space="preserve"> </w:t>
      </w:r>
      <w:r w:rsidR="001C1158">
        <w:rPr>
          <w:rFonts w:ascii="Times New Roman" w:hAnsi="Times New Roman"/>
          <w:sz w:val="24"/>
        </w:rPr>
        <w:t xml:space="preserve">community, </w:t>
      </w:r>
      <w:r w:rsidR="00304879">
        <w:rPr>
          <w:rFonts w:ascii="Times New Roman" w:hAnsi="Times New Roman"/>
          <w:sz w:val="24"/>
        </w:rPr>
        <w:t xml:space="preserve">the destabilizing effect of increasing levels of </w:t>
      </w:r>
      <w:proofErr w:type="spellStart"/>
      <w:r w:rsidR="00304879">
        <w:rPr>
          <w:rFonts w:ascii="Times New Roman" w:hAnsi="Times New Roman"/>
          <w:sz w:val="24"/>
        </w:rPr>
        <w:t>connectance</w:t>
      </w:r>
      <w:proofErr w:type="spellEnd"/>
      <w:r w:rsidR="00304879">
        <w:rPr>
          <w:rFonts w:ascii="Times New Roman" w:hAnsi="Times New Roman"/>
          <w:sz w:val="24"/>
        </w:rPr>
        <w:t xml:space="preserve"> </w:t>
      </w:r>
      <w:r w:rsidR="00C63F2F">
        <w:rPr>
          <w:rFonts w:ascii="Times New Roman" w:hAnsi="Times New Roman"/>
          <w:sz w:val="24"/>
        </w:rPr>
        <w:t>is greater</w:t>
      </w:r>
      <w:r w:rsidR="00AC436C">
        <w:rPr>
          <w:rFonts w:ascii="Times New Roman" w:hAnsi="Times New Roman"/>
          <w:sz w:val="24"/>
        </w:rPr>
        <w:t>.</w:t>
      </w:r>
    </w:p>
    <w:p w14:paraId="0FC14B91" w14:textId="33A8F66F" w:rsidR="00C27BFC" w:rsidRDefault="00C27BFC" w:rsidP="001C40AB">
      <w:pPr>
        <w:spacing w:line="480" w:lineRule="auto"/>
        <w:ind w:firstLine="720"/>
        <w:rPr>
          <w:rFonts w:ascii="Times New Roman" w:hAnsi="Times New Roman"/>
          <w:sz w:val="24"/>
        </w:rPr>
      </w:pPr>
      <w:r>
        <w:rPr>
          <w:rFonts w:ascii="Times New Roman" w:hAnsi="Times New Roman"/>
          <w:sz w:val="24"/>
        </w:rPr>
        <w:t xml:space="preserve">Figure </w:t>
      </w:r>
      <w:r w:rsidR="0023528F">
        <w:rPr>
          <w:rFonts w:ascii="Times New Roman" w:hAnsi="Times New Roman"/>
          <w:sz w:val="24"/>
        </w:rPr>
        <w:t>6</w:t>
      </w:r>
      <w:r>
        <w:rPr>
          <w:rFonts w:ascii="Times New Roman" w:hAnsi="Times New Roman"/>
          <w:sz w:val="24"/>
        </w:rPr>
        <w:t xml:space="preserve"> examines the effects of </w:t>
      </w:r>
      <w:r w:rsidR="00E345F1">
        <w:rPr>
          <w:rFonts w:ascii="Times New Roman" w:hAnsi="Times New Roman"/>
          <w:sz w:val="24"/>
        </w:rPr>
        <w:t xml:space="preserve">varied </w:t>
      </w:r>
      <w:r w:rsidR="00705E67">
        <w:rPr>
          <w:rFonts w:ascii="Times New Roman" w:hAnsi="Times New Roman"/>
          <w:sz w:val="24"/>
        </w:rPr>
        <w:t xml:space="preserve">interaction types and </w:t>
      </w:r>
      <w:proofErr w:type="spellStart"/>
      <w:r w:rsidR="00705E67">
        <w:rPr>
          <w:rFonts w:ascii="Times New Roman" w:hAnsi="Times New Roman"/>
          <w:sz w:val="24"/>
        </w:rPr>
        <w:t>connectance</w:t>
      </w:r>
      <w:proofErr w:type="spellEnd"/>
      <w:r w:rsidR="00705E67">
        <w:rPr>
          <w:rFonts w:ascii="Times New Roman" w:hAnsi="Times New Roman"/>
          <w:sz w:val="24"/>
        </w:rPr>
        <w:t xml:space="preserve"> </w:t>
      </w:r>
      <w:r w:rsidR="002D1965">
        <w:rPr>
          <w:rFonts w:ascii="Times New Roman" w:hAnsi="Times New Roman"/>
          <w:sz w:val="24"/>
        </w:rPr>
        <w:t xml:space="preserve">on the </w:t>
      </w:r>
      <w:r w:rsidR="0096599A">
        <w:rPr>
          <w:rFonts w:ascii="Times New Roman" w:hAnsi="Times New Roman"/>
          <w:sz w:val="24"/>
        </w:rPr>
        <w:t xml:space="preserve">time </w:t>
      </w:r>
      <w:r w:rsidR="00887C12">
        <w:rPr>
          <w:rFonts w:ascii="Times New Roman" w:hAnsi="Times New Roman"/>
          <w:sz w:val="24"/>
        </w:rPr>
        <w:t xml:space="preserve">of </w:t>
      </w:r>
      <w:r w:rsidR="0096599A">
        <w:rPr>
          <w:rFonts w:ascii="Times New Roman" w:hAnsi="Times New Roman"/>
          <w:sz w:val="24"/>
        </w:rPr>
        <w:t>assembl</w:t>
      </w:r>
      <w:r w:rsidR="00887C12">
        <w:rPr>
          <w:rFonts w:ascii="Times New Roman" w:hAnsi="Times New Roman"/>
          <w:sz w:val="24"/>
        </w:rPr>
        <w:t>y for island communities</w:t>
      </w:r>
      <w:r w:rsidR="002D1965">
        <w:rPr>
          <w:rFonts w:ascii="Times New Roman" w:hAnsi="Times New Roman"/>
          <w:sz w:val="24"/>
        </w:rPr>
        <w:t xml:space="preserve">. The </w:t>
      </w:r>
      <w:r w:rsidR="00C7342C">
        <w:rPr>
          <w:rFonts w:ascii="Times New Roman" w:hAnsi="Times New Roman"/>
          <w:sz w:val="24"/>
        </w:rPr>
        <w:t>ternary</w:t>
      </w:r>
      <w:r w:rsidR="0060181C">
        <w:rPr>
          <w:rFonts w:ascii="Times New Roman" w:hAnsi="Times New Roman"/>
          <w:sz w:val="24"/>
        </w:rPr>
        <w:t xml:space="preserve"> </w:t>
      </w:r>
      <w:r w:rsidR="00016F8D">
        <w:rPr>
          <w:rFonts w:ascii="Times New Roman" w:hAnsi="Times New Roman"/>
          <w:sz w:val="24"/>
        </w:rPr>
        <w:t xml:space="preserve">heatmaps </w:t>
      </w:r>
      <w:r w:rsidR="00376B20">
        <w:rPr>
          <w:rFonts w:ascii="Times New Roman" w:hAnsi="Times New Roman"/>
          <w:sz w:val="24"/>
        </w:rPr>
        <w:t>display</w:t>
      </w:r>
      <w:r w:rsidR="002D1965">
        <w:rPr>
          <w:rFonts w:ascii="Times New Roman" w:hAnsi="Times New Roman"/>
          <w:sz w:val="24"/>
        </w:rPr>
        <w:t xml:space="preserve"> the logarithm of the time </w:t>
      </w:r>
      <w:ins w:id="429" w:author="Microsoft Office User" w:date="2021-03-25T09:30:00Z">
        <w:r w:rsidR="00957ED9">
          <w:rPr>
            <w:rFonts w:ascii="Times New Roman" w:hAnsi="Times New Roman"/>
            <w:sz w:val="24"/>
          </w:rPr>
          <w:t>to the maximum number of species on this island</w:t>
        </w:r>
      </w:ins>
      <w:del w:id="430" w:author="Microsoft Office User" w:date="2021-03-25T09:30:00Z">
        <w:r w:rsidR="009A53F7" w:rsidDel="00957ED9">
          <w:rPr>
            <w:rFonts w:ascii="Times New Roman" w:hAnsi="Times New Roman"/>
            <w:sz w:val="24"/>
          </w:rPr>
          <w:delText>of</w:delText>
        </w:r>
        <w:r w:rsidR="002D1965" w:rsidDel="00957ED9">
          <w:rPr>
            <w:rFonts w:ascii="Times New Roman" w:hAnsi="Times New Roman"/>
            <w:sz w:val="24"/>
          </w:rPr>
          <w:delText xml:space="preserve"> assembly</w:delText>
        </w:r>
      </w:del>
      <w:r w:rsidR="00820422">
        <w:rPr>
          <w:rFonts w:ascii="Times New Roman" w:hAnsi="Times New Roman"/>
          <w:sz w:val="24"/>
        </w:rPr>
        <w:t xml:space="preserve">, where each timestep represents an equilibrium on the island </w:t>
      </w:r>
      <w:r w:rsidR="00B64BD0">
        <w:rPr>
          <w:rFonts w:ascii="Times New Roman" w:hAnsi="Times New Roman"/>
          <w:sz w:val="24"/>
        </w:rPr>
        <w:t xml:space="preserve">community </w:t>
      </w:r>
      <w:r w:rsidR="00820422">
        <w:rPr>
          <w:rFonts w:ascii="Times New Roman" w:hAnsi="Times New Roman"/>
          <w:sz w:val="24"/>
        </w:rPr>
        <w:t>at which new migrants were introduced</w:t>
      </w:r>
      <w:r w:rsidR="00DF570E">
        <w:rPr>
          <w:rFonts w:ascii="Times New Roman" w:hAnsi="Times New Roman"/>
          <w:sz w:val="24"/>
        </w:rPr>
        <w:t xml:space="preserve"> from the mainland</w:t>
      </w:r>
      <w:r w:rsidR="00820422">
        <w:rPr>
          <w:rFonts w:ascii="Times New Roman" w:hAnsi="Times New Roman"/>
          <w:sz w:val="24"/>
        </w:rPr>
        <w:t>.</w:t>
      </w:r>
      <w:r w:rsidR="00532E31">
        <w:rPr>
          <w:rFonts w:ascii="Times New Roman" w:hAnsi="Times New Roman"/>
          <w:sz w:val="24"/>
        </w:rPr>
        <w:t xml:space="preserve"> </w:t>
      </w:r>
      <w:r w:rsidR="00176D46">
        <w:rPr>
          <w:rFonts w:ascii="Times New Roman" w:hAnsi="Times New Roman"/>
          <w:sz w:val="24"/>
        </w:rPr>
        <w:t>Th</w:t>
      </w:r>
      <w:r w:rsidR="00532E31">
        <w:rPr>
          <w:rFonts w:ascii="Times New Roman" w:hAnsi="Times New Roman"/>
          <w:sz w:val="24"/>
        </w:rPr>
        <w:t xml:space="preserve">e intuitive expectation would be that a smaller </w:t>
      </w:r>
      <w:r w:rsidR="00F0138F">
        <w:rPr>
          <w:rFonts w:ascii="Times New Roman" w:hAnsi="Times New Roman"/>
          <w:sz w:val="24"/>
        </w:rPr>
        <w:t xml:space="preserve">surviving community </w:t>
      </w:r>
      <w:r w:rsidR="00532E31">
        <w:rPr>
          <w:rFonts w:ascii="Times New Roman" w:hAnsi="Times New Roman"/>
          <w:sz w:val="24"/>
        </w:rPr>
        <w:t xml:space="preserve">on the mainland </w:t>
      </w:r>
      <w:r w:rsidR="00CD4CF6">
        <w:rPr>
          <w:rFonts w:ascii="Times New Roman" w:hAnsi="Times New Roman"/>
          <w:sz w:val="24"/>
        </w:rPr>
        <w:t>would result</w:t>
      </w:r>
      <w:r w:rsidR="00532E31">
        <w:rPr>
          <w:rFonts w:ascii="Times New Roman" w:hAnsi="Times New Roman"/>
          <w:sz w:val="24"/>
        </w:rPr>
        <w:t xml:space="preserve"> in decreased time of assembly for the island community.</w:t>
      </w:r>
      <w:r w:rsidR="000E7DCB">
        <w:rPr>
          <w:rFonts w:ascii="Times New Roman" w:hAnsi="Times New Roman"/>
          <w:sz w:val="24"/>
        </w:rPr>
        <w:t xml:space="preserve"> The data in </w:t>
      </w:r>
      <w:r w:rsidR="004F34B5">
        <w:rPr>
          <w:rFonts w:ascii="Times New Roman" w:hAnsi="Times New Roman"/>
          <w:sz w:val="24"/>
        </w:rPr>
        <w:t>F</w:t>
      </w:r>
      <w:r w:rsidR="000E7DCB">
        <w:rPr>
          <w:rFonts w:ascii="Times New Roman" w:hAnsi="Times New Roman"/>
          <w:sz w:val="24"/>
        </w:rPr>
        <w:t xml:space="preserve">igure </w:t>
      </w:r>
      <w:r w:rsidR="00D526C5">
        <w:rPr>
          <w:rFonts w:ascii="Times New Roman" w:hAnsi="Times New Roman"/>
          <w:sz w:val="24"/>
        </w:rPr>
        <w:t>5</w:t>
      </w:r>
      <w:r w:rsidR="000E7DCB">
        <w:rPr>
          <w:rFonts w:ascii="Times New Roman" w:hAnsi="Times New Roman"/>
          <w:sz w:val="24"/>
        </w:rPr>
        <w:t xml:space="preserve"> shows that</w:t>
      </w:r>
      <w:r w:rsidR="00C75205">
        <w:rPr>
          <w:rFonts w:ascii="Times New Roman" w:hAnsi="Times New Roman"/>
          <w:sz w:val="24"/>
        </w:rPr>
        <w:t xml:space="preserve"> </w:t>
      </w:r>
      <w:r w:rsidR="000E7DCB">
        <w:rPr>
          <w:rFonts w:ascii="Times New Roman" w:hAnsi="Times New Roman"/>
          <w:sz w:val="24"/>
        </w:rPr>
        <w:t xml:space="preserve">this </w:t>
      </w:r>
      <w:r w:rsidR="002047D2">
        <w:rPr>
          <w:rFonts w:ascii="Times New Roman" w:hAnsi="Times New Roman"/>
          <w:sz w:val="24"/>
        </w:rPr>
        <w:t>is</w:t>
      </w:r>
      <w:r w:rsidR="000E7DCB">
        <w:rPr>
          <w:rFonts w:ascii="Times New Roman" w:hAnsi="Times New Roman"/>
          <w:sz w:val="24"/>
        </w:rPr>
        <w:t xml:space="preserve"> the cas</w:t>
      </w:r>
      <w:r w:rsidR="00970426">
        <w:rPr>
          <w:rFonts w:ascii="Times New Roman" w:hAnsi="Times New Roman"/>
          <w:sz w:val="24"/>
        </w:rPr>
        <w:t>e</w:t>
      </w:r>
      <w:r w:rsidR="000E7DCB">
        <w:rPr>
          <w:rFonts w:ascii="Times New Roman" w:hAnsi="Times New Roman"/>
          <w:sz w:val="24"/>
        </w:rPr>
        <w:t xml:space="preserve">, </w:t>
      </w:r>
      <w:r w:rsidR="00123818">
        <w:rPr>
          <w:rFonts w:ascii="Times New Roman" w:hAnsi="Times New Roman"/>
          <w:sz w:val="24"/>
        </w:rPr>
        <w:t xml:space="preserve">but </w:t>
      </w:r>
      <w:r w:rsidR="00970426">
        <w:rPr>
          <w:rFonts w:ascii="Times New Roman" w:hAnsi="Times New Roman"/>
          <w:sz w:val="24"/>
        </w:rPr>
        <w:t xml:space="preserve">in communities of similar </w:t>
      </w:r>
      <w:r w:rsidR="00CF42DC">
        <w:rPr>
          <w:rFonts w:ascii="Times New Roman" w:hAnsi="Times New Roman"/>
          <w:sz w:val="24"/>
        </w:rPr>
        <w:t>richness</w:t>
      </w:r>
      <w:r w:rsidR="00970426">
        <w:rPr>
          <w:rFonts w:ascii="Times New Roman" w:hAnsi="Times New Roman"/>
          <w:sz w:val="24"/>
        </w:rPr>
        <w:t xml:space="preserve">, the effects of </w:t>
      </w:r>
      <w:r w:rsidR="000E7DCB">
        <w:rPr>
          <w:rFonts w:ascii="Times New Roman" w:hAnsi="Times New Roman"/>
          <w:sz w:val="24"/>
        </w:rPr>
        <w:t>the differing balance of interaction types</w:t>
      </w:r>
      <w:r w:rsidR="00C53075">
        <w:rPr>
          <w:rFonts w:ascii="Times New Roman" w:hAnsi="Times New Roman"/>
          <w:sz w:val="24"/>
        </w:rPr>
        <w:t xml:space="preserve"> </w:t>
      </w:r>
      <w:r w:rsidR="00E91F09">
        <w:rPr>
          <w:rFonts w:ascii="Times New Roman" w:hAnsi="Times New Roman"/>
          <w:sz w:val="24"/>
        </w:rPr>
        <w:t xml:space="preserve">clearly </w:t>
      </w:r>
      <w:r w:rsidR="00C53075">
        <w:rPr>
          <w:rFonts w:ascii="Times New Roman" w:hAnsi="Times New Roman"/>
          <w:sz w:val="24"/>
        </w:rPr>
        <w:t>contribut</w:t>
      </w:r>
      <w:r w:rsidR="000F7342">
        <w:rPr>
          <w:rFonts w:ascii="Times New Roman" w:hAnsi="Times New Roman"/>
          <w:sz w:val="24"/>
        </w:rPr>
        <w:t xml:space="preserve">e </w:t>
      </w:r>
      <w:r w:rsidR="002047D2">
        <w:rPr>
          <w:rFonts w:ascii="Times New Roman" w:hAnsi="Times New Roman"/>
          <w:sz w:val="24"/>
        </w:rPr>
        <w:t xml:space="preserve">to the time of </w:t>
      </w:r>
      <w:commentRangeStart w:id="431"/>
      <w:r w:rsidR="002047D2">
        <w:rPr>
          <w:rFonts w:ascii="Times New Roman" w:hAnsi="Times New Roman"/>
          <w:sz w:val="24"/>
        </w:rPr>
        <w:t>assembly</w:t>
      </w:r>
      <w:commentRangeEnd w:id="431"/>
      <w:r w:rsidR="00957ED9">
        <w:rPr>
          <w:rStyle w:val="CommentReference"/>
        </w:rPr>
        <w:commentReference w:id="431"/>
      </w:r>
      <w:r w:rsidR="002047D2">
        <w:rPr>
          <w:rFonts w:ascii="Times New Roman" w:hAnsi="Times New Roman"/>
          <w:sz w:val="24"/>
        </w:rPr>
        <w:t>.</w:t>
      </w:r>
    </w:p>
    <w:p w14:paraId="39A37529" w14:textId="2F024F47" w:rsidR="00957ED9" w:rsidRDefault="00957ED9" w:rsidP="00E23CD5">
      <w:pPr>
        <w:spacing w:line="480" w:lineRule="auto"/>
        <w:ind w:firstLine="720"/>
        <w:rPr>
          <w:ins w:id="432" w:author="Microsoft Office User" w:date="2021-03-25T09:28:00Z"/>
          <w:rFonts w:ascii="Times New Roman" w:hAnsi="Times New Roman"/>
          <w:sz w:val="24"/>
        </w:rPr>
      </w:pPr>
    </w:p>
    <w:p w14:paraId="7AF4328E" w14:textId="7C84012D" w:rsidR="00957ED9" w:rsidRDefault="00957ED9" w:rsidP="00E23CD5">
      <w:pPr>
        <w:spacing w:line="480" w:lineRule="auto"/>
        <w:ind w:firstLine="720"/>
        <w:rPr>
          <w:ins w:id="433" w:author="Microsoft Office User" w:date="2021-03-25T09:28:00Z"/>
          <w:rFonts w:ascii="Times New Roman" w:hAnsi="Times New Roman"/>
          <w:sz w:val="24"/>
        </w:rPr>
      </w:pPr>
    </w:p>
    <w:p w14:paraId="2B7DFEC6" w14:textId="1B299D91" w:rsidR="00957ED9" w:rsidRDefault="00957ED9" w:rsidP="00E23CD5">
      <w:pPr>
        <w:spacing w:line="480" w:lineRule="auto"/>
        <w:ind w:firstLine="720"/>
        <w:rPr>
          <w:ins w:id="434" w:author="Microsoft Office User" w:date="2021-03-25T09:28:00Z"/>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1394048" behindDoc="1" locked="0" layoutInCell="1" allowOverlap="1" wp14:anchorId="1485BA48" wp14:editId="686B0EE6">
                <wp:simplePos x="0" y="0"/>
                <wp:positionH relativeFrom="column">
                  <wp:posOffset>319799</wp:posOffset>
                </wp:positionH>
                <wp:positionV relativeFrom="paragraph">
                  <wp:posOffset>3094530</wp:posOffset>
                </wp:positionV>
                <wp:extent cx="5191125" cy="1190625"/>
                <wp:effectExtent l="0" t="0" r="0" b="0"/>
                <wp:wrapTight wrapText="bothSides">
                  <wp:wrapPolygon edited="0">
                    <wp:start x="238" y="0"/>
                    <wp:lineTo x="238" y="21082"/>
                    <wp:lineTo x="21323" y="21082"/>
                    <wp:lineTo x="21323" y="0"/>
                    <wp:lineTo x="238" y="0"/>
                  </wp:wrapPolygon>
                </wp:wrapTight>
                <wp:docPr id="24" name="Text Box 24"/>
                <wp:cNvGraphicFramePr/>
                <a:graphic xmlns:a="http://schemas.openxmlformats.org/drawingml/2006/main">
                  <a:graphicData uri="http://schemas.microsoft.com/office/word/2010/wordprocessingShape">
                    <wps:wsp>
                      <wps:cNvSpPr txBox="1"/>
                      <wps:spPr>
                        <a:xfrm>
                          <a:off x="0" y="0"/>
                          <a:ext cx="5191125" cy="1190625"/>
                        </a:xfrm>
                        <a:prstGeom prst="rect">
                          <a:avLst/>
                        </a:prstGeom>
                        <a:noFill/>
                        <a:ln w="6350">
                          <a:noFill/>
                        </a:ln>
                      </wps:spPr>
                      <wps:txbx>
                        <w:txbxContent>
                          <w:p w14:paraId="0A7EC536" w14:textId="07AAE291" w:rsidR="009F6A3D" w:rsidRDefault="009F6A3D" w:rsidP="00C27BFC">
                            <w:pPr>
                              <w:spacing w:line="480" w:lineRule="auto"/>
                              <w:ind w:firstLine="0"/>
                              <w:rPr>
                                <w:rFonts w:ascii="Times New Roman" w:hAnsi="Times New Roman"/>
                                <w:sz w:val="24"/>
                              </w:rPr>
                            </w:pPr>
                            <w:r>
                              <w:rPr>
                                <w:rFonts w:ascii="Times New Roman" w:hAnsi="Times New Roman"/>
                                <w:sz w:val="24"/>
                              </w:rPr>
                              <w:t xml:space="preserve">Figure 5. The proportion of the mainland’s persistence at point 2 in Fig. 1, relative to point 1, for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w:t>
                            </w:r>
                          </w:p>
                          <w:p w14:paraId="33C70D9C" w14:textId="5B4761F7" w:rsidR="009F6A3D" w:rsidRDefault="009F6A3D" w:rsidP="00C27BFC">
                            <w:pPr>
                              <w:spacing w:line="480" w:lineRule="auto"/>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5BA48" id="Text Box 24" o:spid="_x0000_s1030" type="#_x0000_t202" style="position:absolute;left:0;text-align:left;margin-left:25.2pt;margin-top:243.65pt;width:408.75pt;height:93.7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" filled="f" stroked="f" strokeweight=".5pt">
                <v:textbox>
                  <w:txbxContent>
                    <w:p w14:paraId="0A7EC536" w14:textId="07AAE291" w:rsidR="009F6A3D" w:rsidRDefault="009F6A3D" w:rsidP="00C27BFC">
                      <w:pPr>
                        <w:spacing w:line="480" w:lineRule="auto"/>
                        <w:ind w:firstLine="0"/>
                        <w:rPr>
                          <w:rFonts w:ascii="Times New Roman" w:hAnsi="Times New Roman"/>
                          <w:sz w:val="24"/>
                        </w:rPr>
                      </w:pPr>
                      <w:r>
                        <w:rPr>
                          <w:rFonts w:ascii="Times New Roman" w:hAnsi="Times New Roman"/>
                          <w:sz w:val="24"/>
                        </w:rPr>
                        <w:t xml:space="preserve">Figure 5. The proportion of the mainland’s persistence at point 2 in Fig. 1, relative to point 1, for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w:t>
                      </w:r>
                    </w:p>
                    <w:p w14:paraId="33C70D9C" w14:textId="5B4761F7" w:rsidR="009F6A3D" w:rsidRDefault="009F6A3D" w:rsidP="00C27BFC">
                      <w:pPr>
                        <w:spacing w:line="480" w:lineRule="auto"/>
                        <w:ind w:firstLine="0"/>
                      </w:pPr>
                    </w:p>
                  </w:txbxContent>
                </v:textbox>
                <w10:wrap type="tight"/>
              </v:shape>
            </w:pict>
          </mc:Fallback>
        </mc:AlternateContent>
      </w:r>
      <w:r w:rsidRPr="00D34618">
        <w:rPr>
          <w:rFonts w:ascii="Times New Roman" w:hAnsi="Times New Roman"/>
          <w:b/>
          <w:bCs/>
          <w:noProof/>
          <w:sz w:val="32"/>
          <w:szCs w:val="32"/>
        </w:rPr>
        <w:drawing>
          <wp:anchor distT="0" distB="0" distL="114300" distR="114300" simplePos="0" relativeHeight="251663360" behindDoc="1" locked="0" layoutInCell="1" allowOverlap="1" wp14:anchorId="3C24E0FB" wp14:editId="784F8C36">
            <wp:simplePos x="0" y="0"/>
            <wp:positionH relativeFrom="column">
              <wp:posOffset>-914225</wp:posOffset>
            </wp:positionH>
            <wp:positionV relativeFrom="paragraph">
              <wp:posOffset>140313</wp:posOffset>
            </wp:positionV>
            <wp:extent cx="7584440" cy="2524125"/>
            <wp:effectExtent l="0" t="0" r="0" b="9525"/>
            <wp:wrapTight wrapText="bothSides">
              <wp:wrapPolygon edited="0">
                <wp:start x="0" y="0"/>
                <wp:lineTo x="0" y="21518"/>
                <wp:lineTo x="21539" y="21518"/>
                <wp:lineTo x="2153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84440"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C524AA" w14:textId="268E9008" w:rsidR="00957ED9" w:rsidRDefault="00957ED9" w:rsidP="00E23CD5">
      <w:pPr>
        <w:spacing w:line="480" w:lineRule="auto"/>
        <w:ind w:firstLine="720"/>
        <w:rPr>
          <w:ins w:id="435" w:author="Microsoft Office User" w:date="2021-03-25T09:28:00Z"/>
          <w:rFonts w:ascii="Times New Roman" w:hAnsi="Times New Roman"/>
          <w:sz w:val="24"/>
        </w:rPr>
      </w:pPr>
      <w:r w:rsidRPr="00D34618">
        <w:rPr>
          <w:b/>
          <w:bCs/>
          <w:noProof/>
          <w:sz w:val="25"/>
          <w:szCs w:val="32"/>
        </w:rPr>
        <mc:AlternateContent>
          <mc:Choice Requires="wps">
            <w:drawing>
              <wp:anchor distT="0" distB="0" distL="114300" distR="114300" simplePos="0" relativeHeight="251657216" behindDoc="1" locked="0" layoutInCell="1" allowOverlap="1" wp14:anchorId="0DAA2747" wp14:editId="50CB8A9B">
                <wp:simplePos x="0" y="0"/>
                <wp:positionH relativeFrom="column">
                  <wp:posOffset>322580</wp:posOffset>
                </wp:positionH>
                <wp:positionV relativeFrom="paragraph">
                  <wp:posOffset>1221587</wp:posOffset>
                </wp:positionV>
                <wp:extent cx="5724525" cy="790575"/>
                <wp:effectExtent l="0" t="0" r="9525" b="9525"/>
                <wp:wrapTight wrapText="bothSides">
                  <wp:wrapPolygon edited="0">
                    <wp:start x="0" y="0"/>
                    <wp:lineTo x="0" y="21340"/>
                    <wp:lineTo x="21564" y="21340"/>
                    <wp:lineTo x="21564"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724525" cy="790575"/>
                        </a:xfrm>
                        <a:prstGeom prst="rect">
                          <a:avLst/>
                        </a:prstGeom>
                        <a:solidFill>
                          <a:prstClr val="white"/>
                        </a:solidFill>
                        <a:ln>
                          <a:noFill/>
                        </a:ln>
                      </wps:spPr>
                      <wps:txbx>
                        <w:txbxContent>
                          <w:p w14:paraId="5B07F984" w14:textId="33F11753" w:rsidR="009F6A3D" w:rsidRPr="007F5C09" w:rsidRDefault="009F6A3D" w:rsidP="0015550C">
                            <w:pPr>
                              <w:pStyle w:val="Caption"/>
                              <w:spacing w:line="480" w:lineRule="auto"/>
                              <w:ind w:firstLine="0"/>
                              <w:rPr>
                                <w:rFonts w:ascii="Times New Roman" w:hAnsi="Times New Roman"/>
                                <w:i w:val="0"/>
                                <w:iCs w:val="0"/>
                                <w:noProof/>
                                <w:color w:val="auto"/>
                                <w:sz w:val="36"/>
                                <w:szCs w:val="36"/>
                              </w:rPr>
                            </w:pPr>
                            <w:r w:rsidRPr="007F5C09">
                              <w:rPr>
                                <w:rFonts w:ascii="Times New Roman" w:hAnsi="Times New Roman"/>
                                <w:i w:val="0"/>
                                <w:iCs w:val="0"/>
                                <w:color w:val="auto"/>
                                <w:sz w:val="24"/>
                                <w:szCs w:val="24"/>
                              </w:rPr>
                              <w:t xml:space="preserve">Figure </w:t>
                            </w:r>
                            <w:r>
                              <w:rPr>
                                <w:rFonts w:ascii="Times New Roman" w:hAnsi="Times New Roman"/>
                                <w:i w:val="0"/>
                                <w:iCs w:val="0"/>
                                <w:color w:val="auto"/>
                                <w:sz w:val="24"/>
                                <w:szCs w:val="24"/>
                              </w:rPr>
                              <w:t>6</w:t>
                            </w:r>
                            <w:r w:rsidRPr="007F5C09">
                              <w:rPr>
                                <w:rFonts w:ascii="Times New Roman" w:hAnsi="Times New Roman"/>
                                <w:i w:val="0"/>
                                <w:iCs w:val="0"/>
                                <w:color w:val="auto"/>
                                <w:sz w:val="24"/>
                                <w:szCs w:val="24"/>
                              </w:rPr>
                              <w:t xml:space="preserve">. The logarithm of the time to max persistence for communities of varying interaction types, for selected percentages of </w:t>
                            </w:r>
                            <w:proofErr w:type="spellStart"/>
                            <w:r w:rsidRPr="007F5C09">
                              <w:rPr>
                                <w:rFonts w:ascii="Times New Roman" w:hAnsi="Times New Roman"/>
                                <w:i w:val="0"/>
                                <w:iCs w:val="0"/>
                                <w:color w:val="auto"/>
                                <w:sz w:val="24"/>
                                <w:szCs w:val="24"/>
                              </w:rPr>
                              <w:t>connectance</w:t>
                            </w:r>
                            <w:proofErr w:type="spellEnd"/>
                            <w:r w:rsidRPr="007F5C09">
                              <w:rPr>
                                <w:rFonts w:ascii="Times New Roman" w:hAnsi="Times New Roman"/>
                                <w:i w:val="0"/>
                                <w:iCs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2747" id="Text Box 25" o:spid="_x0000_s1031" type="#_x0000_t202" style="position:absolute;left:0;text-align:left;margin-left:25.4pt;margin-top:96.2pt;width:450.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" stroked="f">
                <v:textbox inset="0,0,0,0">
                  <w:txbxContent>
                    <w:p w14:paraId="5B07F984" w14:textId="33F11753" w:rsidR="009F6A3D" w:rsidRPr="007F5C09" w:rsidRDefault="009F6A3D" w:rsidP="0015550C">
                      <w:pPr>
                        <w:pStyle w:val="Caption"/>
                        <w:spacing w:line="480" w:lineRule="auto"/>
                        <w:ind w:firstLine="0"/>
                        <w:rPr>
                          <w:rFonts w:ascii="Times New Roman" w:hAnsi="Times New Roman"/>
                          <w:i w:val="0"/>
                          <w:iCs w:val="0"/>
                          <w:noProof/>
                          <w:color w:val="auto"/>
                          <w:sz w:val="36"/>
                          <w:szCs w:val="36"/>
                        </w:rPr>
                      </w:pPr>
                      <w:r w:rsidRPr="007F5C09">
                        <w:rPr>
                          <w:rFonts w:ascii="Times New Roman" w:hAnsi="Times New Roman"/>
                          <w:i w:val="0"/>
                          <w:iCs w:val="0"/>
                          <w:color w:val="auto"/>
                          <w:sz w:val="24"/>
                          <w:szCs w:val="24"/>
                        </w:rPr>
                        <w:t xml:space="preserve">Figure </w:t>
                      </w:r>
                      <w:r>
                        <w:rPr>
                          <w:rFonts w:ascii="Times New Roman" w:hAnsi="Times New Roman"/>
                          <w:i w:val="0"/>
                          <w:iCs w:val="0"/>
                          <w:color w:val="auto"/>
                          <w:sz w:val="24"/>
                          <w:szCs w:val="24"/>
                        </w:rPr>
                        <w:t>6</w:t>
                      </w:r>
                      <w:r w:rsidRPr="007F5C09">
                        <w:rPr>
                          <w:rFonts w:ascii="Times New Roman" w:hAnsi="Times New Roman"/>
                          <w:i w:val="0"/>
                          <w:iCs w:val="0"/>
                          <w:color w:val="auto"/>
                          <w:sz w:val="24"/>
                          <w:szCs w:val="24"/>
                        </w:rPr>
                        <w:t xml:space="preserve">. The logarithm of the time to max persistence for communities of varying interaction types, for selected percentages of </w:t>
                      </w:r>
                      <w:proofErr w:type="spellStart"/>
                      <w:r w:rsidRPr="007F5C09">
                        <w:rPr>
                          <w:rFonts w:ascii="Times New Roman" w:hAnsi="Times New Roman"/>
                          <w:i w:val="0"/>
                          <w:iCs w:val="0"/>
                          <w:color w:val="auto"/>
                          <w:sz w:val="24"/>
                          <w:szCs w:val="24"/>
                        </w:rPr>
                        <w:t>connectance</w:t>
                      </w:r>
                      <w:proofErr w:type="spellEnd"/>
                      <w:r w:rsidRPr="007F5C09">
                        <w:rPr>
                          <w:rFonts w:ascii="Times New Roman" w:hAnsi="Times New Roman"/>
                          <w:i w:val="0"/>
                          <w:iCs w:val="0"/>
                          <w:color w:val="auto"/>
                          <w:sz w:val="24"/>
                          <w:szCs w:val="24"/>
                        </w:rPr>
                        <w:t>.</w:t>
                      </w:r>
                    </w:p>
                  </w:txbxContent>
                </v:textbox>
                <w10:wrap type="tight"/>
              </v:shape>
            </w:pict>
          </mc:Fallback>
        </mc:AlternateContent>
      </w:r>
    </w:p>
    <w:p w14:paraId="66ECA5CD" w14:textId="1A272557" w:rsidR="00957ED9" w:rsidRDefault="00957ED9" w:rsidP="00E23CD5">
      <w:pPr>
        <w:spacing w:line="480" w:lineRule="auto"/>
        <w:ind w:firstLine="720"/>
        <w:rPr>
          <w:ins w:id="436" w:author="Microsoft Office User" w:date="2021-03-25T09:28:00Z"/>
          <w:rFonts w:ascii="Times New Roman" w:hAnsi="Times New Roman"/>
          <w:sz w:val="24"/>
        </w:rPr>
      </w:pPr>
    </w:p>
    <w:p w14:paraId="17AF46C1" w14:textId="1B2BC0E9" w:rsidR="00957ED9" w:rsidRDefault="00957ED9" w:rsidP="00E23CD5">
      <w:pPr>
        <w:spacing w:line="480" w:lineRule="auto"/>
        <w:ind w:firstLine="720"/>
        <w:rPr>
          <w:ins w:id="437" w:author="Microsoft Office User" w:date="2021-03-25T09:28:00Z"/>
          <w:rFonts w:ascii="Times New Roman" w:hAnsi="Times New Roman"/>
          <w:sz w:val="24"/>
        </w:rPr>
      </w:pPr>
    </w:p>
    <w:p w14:paraId="4F6A3AD2" w14:textId="1C4E8CB4" w:rsidR="008E220C" w:rsidRDefault="00BD2EC6" w:rsidP="00E23CD5">
      <w:pPr>
        <w:spacing w:line="480" w:lineRule="auto"/>
        <w:ind w:firstLine="720"/>
        <w:rPr>
          <w:rFonts w:ascii="Times New Roman" w:hAnsi="Times New Roman"/>
          <w:sz w:val="24"/>
        </w:rPr>
      </w:pPr>
      <w:r>
        <w:rPr>
          <w:rFonts w:ascii="Times New Roman" w:hAnsi="Times New Roman"/>
          <w:sz w:val="24"/>
        </w:rPr>
        <w:t xml:space="preserve">At 10 percent </w:t>
      </w:r>
      <w:proofErr w:type="spellStart"/>
      <w:r>
        <w:rPr>
          <w:rFonts w:ascii="Times New Roman" w:hAnsi="Times New Roman"/>
          <w:sz w:val="24"/>
        </w:rPr>
        <w:t>connectance</w:t>
      </w:r>
      <w:proofErr w:type="spellEnd"/>
      <w:r>
        <w:rPr>
          <w:rFonts w:ascii="Times New Roman" w:hAnsi="Times New Roman"/>
          <w:sz w:val="24"/>
        </w:rPr>
        <w:t xml:space="preserve">, </w:t>
      </w:r>
      <w:r w:rsidR="00A561FC">
        <w:rPr>
          <w:rFonts w:ascii="Times New Roman" w:hAnsi="Times New Roman"/>
          <w:sz w:val="24"/>
        </w:rPr>
        <w:t xml:space="preserve">island </w:t>
      </w:r>
      <w:r>
        <w:rPr>
          <w:rFonts w:ascii="Times New Roman" w:hAnsi="Times New Roman"/>
          <w:sz w:val="24"/>
        </w:rPr>
        <w:t xml:space="preserve">communities </w:t>
      </w:r>
      <w:r w:rsidR="00484CA9">
        <w:rPr>
          <w:rFonts w:ascii="Times New Roman" w:hAnsi="Times New Roman"/>
          <w:sz w:val="24"/>
        </w:rPr>
        <w:t xml:space="preserve">formed from </w:t>
      </w:r>
      <w:proofErr w:type="spellStart"/>
      <w:r w:rsidR="00484CA9">
        <w:rPr>
          <w:rFonts w:ascii="Times New Roman" w:hAnsi="Times New Roman"/>
          <w:sz w:val="24"/>
        </w:rPr>
        <w:t>mainlands</w:t>
      </w:r>
      <w:proofErr w:type="spellEnd"/>
      <w:r w:rsidR="0012100D">
        <w:rPr>
          <w:rFonts w:ascii="Times New Roman" w:hAnsi="Times New Roman"/>
          <w:sz w:val="24"/>
        </w:rPr>
        <w:t xml:space="preserve"> </w:t>
      </w:r>
      <w:r>
        <w:rPr>
          <w:rFonts w:ascii="Times New Roman" w:hAnsi="Times New Roman"/>
          <w:sz w:val="24"/>
        </w:rPr>
        <w:t xml:space="preserve">with </w:t>
      </w:r>
      <w:r w:rsidR="00484CA9">
        <w:rPr>
          <w:rFonts w:ascii="Times New Roman" w:hAnsi="Times New Roman"/>
          <w:sz w:val="24"/>
        </w:rPr>
        <w:t xml:space="preserve">originally </w:t>
      </w:r>
      <w:r>
        <w:rPr>
          <w:rFonts w:ascii="Times New Roman" w:hAnsi="Times New Roman"/>
          <w:sz w:val="24"/>
        </w:rPr>
        <w:t>higher proportions of competitive interactions are clearly assembling at a faster pace than the rest</w:t>
      </w:r>
      <w:ins w:id="438" w:author="Microsoft Office User" w:date="2021-03-25T09:31:00Z">
        <w:r w:rsidR="00957ED9">
          <w:rPr>
            <w:rFonts w:ascii="Times New Roman" w:hAnsi="Times New Roman"/>
            <w:sz w:val="24"/>
          </w:rPr>
          <w:t xml:space="preserve"> (bluer hexagons)</w:t>
        </w:r>
      </w:ins>
      <w:r>
        <w:rPr>
          <w:rFonts w:ascii="Times New Roman" w:hAnsi="Times New Roman"/>
          <w:sz w:val="24"/>
        </w:rPr>
        <w:t>.</w:t>
      </w:r>
      <w:r w:rsidR="006B027A">
        <w:rPr>
          <w:rFonts w:ascii="Times New Roman" w:hAnsi="Times New Roman"/>
          <w:sz w:val="24"/>
        </w:rPr>
        <w:t xml:space="preserve"> </w:t>
      </w:r>
      <w:r>
        <w:rPr>
          <w:rFonts w:ascii="Times New Roman" w:hAnsi="Times New Roman"/>
          <w:sz w:val="24"/>
        </w:rPr>
        <w:t>At 50 percent</w:t>
      </w:r>
      <w:r w:rsidR="000F7EC2">
        <w:rPr>
          <w:rFonts w:ascii="Times New Roman" w:hAnsi="Times New Roman"/>
          <w:sz w:val="24"/>
        </w:rPr>
        <w:t xml:space="preserve"> </w:t>
      </w:r>
      <w:proofErr w:type="spellStart"/>
      <w:r w:rsidR="000F7EC2">
        <w:rPr>
          <w:rFonts w:ascii="Times New Roman" w:hAnsi="Times New Roman"/>
          <w:sz w:val="24"/>
        </w:rPr>
        <w:t>connectance</w:t>
      </w:r>
      <w:proofErr w:type="spellEnd"/>
      <w:r>
        <w:rPr>
          <w:rFonts w:ascii="Times New Roman" w:hAnsi="Times New Roman"/>
          <w:sz w:val="24"/>
        </w:rPr>
        <w:t xml:space="preserve">, </w:t>
      </w:r>
      <w:r w:rsidR="0015550C">
        <w:rPr>
          <w:rFonts w:ascii="Times New Roman" w:hAnsi="Times New Roman"/>
          <w:sz w:val="24"/>
        </w:rPr>
        <w:t>the time to assembly decreases across all communities</w:t>
      </w:r>
      <w:ins w:id="439" w:author="Microsoft Office User" w:date="2021-03-25T09:31:00Z">
        <w:r w:rsidR="00957ED9">
          <w:rPr>
            <w:rFonts w:ascii="Times New Roman" w:hAnsi="Times New Roman"/>
            <w:sz w:val="24"/>
          </w:rPr>
          <w:t xml:space="preserve"> (tan and red hexagons)</w:t>
        </w:r>
      </w:ins>
      <w:r w:rsidR="006A6B51">
        <w:rPr>
          <w:rFonts w:ascii="Times New Roman" w:hAnsi="Times New Roman"/>
          <w:sz w:val="24"/>
        </w:rPr>
        <w:t>.</w:t>
      </w:r>
      <w:r w:rsidR="0015550C">
        <w:rPr>
          <w:rFonts w:ascii="Times New Roman" w:hAnsi="Times New Roman"/>
          <w:sz w:val="24"/>
        </w:rPr>
        <w:t xml:space="preserve"> </w:t>
      </w:r>
      <w:r w:rsidR="006A6B51">
        <w:rPr>
          <w:rFonts w:ascii="Times New Roman" w:hAnsi="Times New Roman"/>
          <w:sz w:val="24"/>
        </w:rPr>
        <w:t xml:space="preserve">The trend </w:t>
      </w:r>
      <w:r w:rsidR="009F34A1">
        <w:rPr>
          <w:rFonts w:ascii="Times New Roman" w:hAnsi="Times New Roman"/>
          <w:sz w:val="24"/>
        </w:rPr>
        <w:t xml:space="preserve">concerning competitive interactions </w:t>
      </w:r>
      <w:r w:rsidR="00F0178D">
        <w:rPr>
          <w:rFonts w:ascii="Times New Roman" w:hAnsi="Times New Roman"/>
          <w:sz w:val="24"/>
        </w:rPr>
        <w:t>continues</w:t>
      </w:r>
      <w:r w:rsidR="009F34A1">
        <w:rPr>
          <w:rFonts w:ascii="Times New Roman" w:hAnsi="Times New Roman"/>
          <w:sz w:val="24"/>
        </w:rPr>
        <w:t xml:space="preserve">, </w:t>
      </w:r>
      <w:r w:rsidR="00240AC9">
        <w:rPr>
          <w:rFonts w:ascii="Times New Roman" w:hAnsi="Times New Roman"/>
          <w:sz w:val="24"/>
        </w:rPr>
        <w:t xml:space="preserve">as is apparent from </w:t>
      </w:r>
      <w:r w:rsidR="00933CB7">
        <w:rPr>
          <w:rFonts w:ascii="Times New Roman" w:hAnsi="Times New Roman"/>
          <w:sz w:val="24"/>
        </w:rPr>
        <w:t>P</w:t>
      </w:r>
      <w:r w:rsidR="00240AC9">
        <w:rPr>
          <w:rFonts w:ascii="Times New Roman" w:hAnsi="Times New Roman"/>
          <w:sz w:val="24"/>
        </w:rPr>
        <w:t>lot 2 in Figure 6 when compared with plot 2 in Figure 4</w:t>
      </w:r>
      <w:r w:rsidR="009F34A1">
        <w:rPr>
          <w:rFonts w:ascii="Times New Roman" w:hAnsi="Times New Roman"/>
          <w:sz w:val="24"/>
        </w:rPr>
        <w:t>.</w:t>
      </w:r>
      <w:r w:rsidR="00970426">
        <w:rPr>
          <w:rFonts w:ascii="Times New Roman" w:hAnsi="Times New Roman"/>
          <w:sz w:val="24"/>
        </w:rPr>
        <w:t xml:space="preserve"> </w:t>
      </w:r>
      <w:r w:rsidR="00240AC9">
        <w:rPr>
          <w:rFonts w:ascii="Times New Roman" w:hAnsi="Times New Roman"/>
          <w:sz w:val="24"/>
        </w:rPr>
        <w:t xml:space="preserve">The communities starting at higher levels of competition cluster after equilibrating, and </w:t>
      </w:r>
      <w:r w:rsidR="00A166BB">
        <w:rPr>
          <w:rFonts w:ascii="Times New Roman" w:hAnsi="Times New Roman"/>
          <w:sz w:val="24"/>
        </w:rPr>
        <w:t xml:space="preserve">the communities within </w:t>
      </w:r>
      <w:r w:rsidR="00A166BB">
        <w:rPr>
          <w:rFonts w:ascii="Times New Roman" w:hAnsi="Times New Roman"/>
          <w:sz w:val="24"/>
        </w:rPr>
        <w:lastRenderedPageBreak/>
        <w:t>this</w:t>
      </w:r>
      <w:r w:rsidR="00240AC9">
        <w:rPr>
          <w:rFonts w:ascii="Times New Roman" w:hAnsi="Times New Roman"/>
          <w:sz w:val="24"/>
        </w:rPr>
        <w:t xml:space="preserve"> cluster </w:t>
      </w:r>
      <w:r w:rsidR="00A166BB">
        <w:rPr>
          <w:rFonts w:ascii="Times New Roman" w:hAnsi="Times New Roman"/>
          <w:sz w:val="24"/>
        </w:rPr>
        <w:t xml:space="preserve">have </w:t>
      </w:r>
      <w:r w:rsidR="00240AC9">
        <w:rPr>
          <w:rFonts w:ascii="Times New Roman" w:hAnsi="Times New Roman"/>
          <w:sz w:val="24"/>
        </w:rPr>
        <w:t>a visibly lower time to assembly than the rest of communities</w:t>
      </w:r>
      <w:r w:rsidR="00A166BB">
        <w:rPr>
          <w:rFonts w:ascii="Times New Roman" w:hAnsi="Times New Roman"/>
          <w:sz w:val="24"/>
        </w:rPr>
        <w:t xml:space="preserve"> in the heatmap</w:t>
      </w:r>
      <w:r w:rsidR="00240AC9">
        <w:rPr>
          <w:rFonts w:ascii="Times New Roman" w:hAnsi="Times New Roman"/>
          <w:sz w:val="24"/>
        </w:rPr>
        <w:t>.</w:t>
      </w:r>
      <w:r w:rsidR="00A166BB">
        <w:rPr>
          <w:rFonts w:ascii="Times New Roman" w:hAnsi="Times New Roman"/>
          <w:sz w:val="24"/>
        </w:rPr>
        <w:t xml:space="preserve"> </w:t>
      </w:r>
      <w:r w:rsidR="00B455C7">
        <w:rPr>
          <w:rFonts w:ascii="Times New Roman" w:hAnsi="Times New Roman"/>
          <w:sz w:val="24"/>
        </w:rPr>
        <w:t xml:space="preserve">At 100 percent </w:t>
      </w:r>
      <w:proofErr w:type="spellStart"/>
      <w:r w:rsidR="00B455C7">
        <w:rPr>
          <w:rFonts w:ascii="Times New Roman" w:hAnsi="Times New Roman"/>
          <w:sz w:val="24"/>
        </w:rPr>
        <w:t>connectance</w:t>
      </w:r>
      <w:proofErr w:type="spellEnd"/>
      <w:r w:rsidR="00B455C7">
        <w:rPr>
          <w:rFonts w:ascii="Times New Roman" w:hAnsi="Times New Roman"/>
          <w:sz w:val="24"/>
        </w:rPr>
        <w:t>, the time to assembly decreases further</w:t>
      </w:r>
      <w:r w:rsidR="008E220C">
        <w:rPr>
          <w:rFonts w:ascii="Times New Roman" w:hAnsi="Times New Roman"/>
          <w:sz w:val="24"/>
        </w:rPr>
        <w:t xml:space="preserve"> across the board</w:t>
      </w:r>
      <w:r w:rsidR="00B455C7">
        <w:rPr>
          <w:rFonts w:ascii="Times New Roman" w:hAnsi="Times New Roman"/>
          <w:sz w:val="24"/>
        </w:rPr>
        <w:t>, with communities with high levels of exploitative interactions going extinct as previous</w:t>
      </w:r>
      <w:r w:rsidR="00340430">
        <w:rPr>
          <w:rFonts w:ascii="Times New Roman" w:hAnsi="Times New Roman"/>
          <w:sz w:val="24"/>
        </w:rPr>
        <w:t>ly</w:t>
      </w:r>
      <w:r w:rsidR="00B455C7">
        <w:rPr>
          <w:rFonts w:ascii="Times New Roman" w:hAnsi="Times New Roman"/>
          <w:sz w:val="24"/>
        </w:rPr>
        <w:t xml:space="preserve"> discussed.</w:t>
      </w:r>
      <w:r w:rsidR="00166E6E">
        <w:rPr>
          <w:rFonts w:ascii="Times New Roman" w:hAnsi="Times New Roman"/>
          <w:sz w:val="24"/>
        </w:rPr>
        <w:t xml:space="preserve"> The effects of competitive interactions on time to assembly are most easily visible here</w:t>
      </w:r>
      <w:r w:rsidR="0081539E">
        <w:rPr>
          <w:rFonts w:ascii="Times New Roman" w:hAnsi="Times New Roman"/>
          <w:sz w:val="24"/>
        </w:rPr>
        <w:t xml:space="preserve">. </w:t>
      </w:r>
      <w:r w:rsidR="007465E1">
        <w:rPr>
          <w:rFonts w:ascii="Times New Roman" w:hAnsi="Times New Roman"/>
          <w:sz w:val="24"/>
        </w:rPr>
        <w:t>W</w:t>
      </w:r>
      <w:r w:rsidR="0081539E">
        <w:rPr>
          <w:rFonts w:ascii="Times New Roman" w:hAnsi="Times New Roman"/>
          <w:sz w:val="24"/>
        </w:rPr>
        <w:t xml:space="preserve">ith all of the </w:t>
      </w:r>
      <w:proofErr w:type="spellStart"/>
      <w:r w:rsidR="0081539E">
        <w:rPr>
          <w:rFonts w:ascii="Times New Roman" w:hAnsi="Times New Roman"/>
          <w:sz w:val="24"/>
        </w:rPr>
        <w:t>mainlands</w:t>
      </w:r>
      <w:proofErr w:type="spellEnd"/>
      <w:r w:rsidR="0081539E">
        <w:rPr>
          <w:rFonts w:ascii="Times New Roman" w:hAnsi="Times New Roman"/>
          <w:sz w:val="24"/>
        </w:rPr>
        <w:t xml:space="preserve"> clustered at the top of the heatmap, the gradient showing a decreasing time to assembly </w:t>
      </w:r>
      <w:r w:rsidR="00E232D7">
        <w:rPr>
          <w:rFonts w:ascii="Times New Roman" w:hAnsi="Times New Roman"/>
          <w:sz w:val="24"/>
        </w:rPr>
        <w:t xml:space="preserve">as the initial levels of competitive interactions increase is </w:t>
      </w:r>
      <w:r w:rsidR="003E6188">
        <w:rPr>
          <w:rFonts w:ascii="Times New Roman" w:hAnsi="Times New Roman"/>
          <w:sz w:val="24"/>
        </w:rPr>
        <w:t>unmistakable</w:t>
      </w:r>
      <w:r w:rsidR="00CA6293">
        <w:rPr>
          <w:rFonts w:ascii="Times New Roman" w:hAnsi="Times New Roman"/>
          <w:sz w:val="24"/>
        </w:rPr>
        <w:t>.</w:t>
      </w:r>
    </w:p>
    <w:p w14:paraId="64985603" w14:textId="77777777" w:rsidR="00212603" w:rsidRDefault="00212603" w:rsidP="00212603">
      <w:pPr>
        <w:pStyle w:val="ListParagraph"/>
        <w:spacing w:line="480" w:lineRule="auto"/>
        <w:ind w:left="588" w:firstLine="0"/>
        <w:rPr>
          <w:rFonts w:ascii="Times New Roman" w:hAnsi="Times New Roman"/>
          <w:b/>
          <w:bCs/>
          <w:sz w:val="32"/>
          <w:szCs w:val="32"/>
        </w:rPr>
      </w:pPr>
    </w:p>
    <w:p w14:paraId="43289F3C" w14:textId="77777777" w:rsidR="00212603" w:rsidRDefault="00212603" w:rsidP="00212603">
      <w:pPr>
        <w:pStyle w:val="ListParagraph"/>
        <w:spacing w:line="480" w:lineRule="auto"/>
        <w:ind w:left="588" w:firstLine="0"/>
        <w:rPr>
          <w:rFonts w:ascii="Times New Roman" w:hAnsi="Times New Roman"/>
          <w:b/>
          <w:bCs/>
          <w:sz w:val="32"/>
          <w:szCs w:val="32"/>
        </w:rPr>
      </w:pPr>
    </w:p>
    <w:p w14:paraId="08719B17" w14:textId="77777777" w:rsidR="00212603" w:rsidRDefault="00212603" w:rsidP="00212603">
      <w:pPr>
        <w:pStyle w:val="ListParagraph"/>
        <w:spacing w:line="480" w:lineRule="auto"/>
        <w:ind w:left="588" w:firstLine="0"/>
        <w:rPr>
          <w:rFonts w:ascii="Times New Roman" w:hAnsi="Times New Roman"/>
          <w:b/>
          <w:bCs/>
          <w:sz w:val="32"/>
          <w:szCs w:val="32"/>
        </w:rPr>
      </w:pPr>
    </w:p>
    <w:p w14:paraId="18C95716" w14:textId="58D8F7AB" w:rsidR="007B04AF" w:rsidRPr="007B04AF" w:rsidRDefault="0097166F" w:rsidP="007B04AF">
      <w:pPr>
        <w:pStyle w:val="ListParagraph"/>
        <w:numPr>
          <w:ilvl w:val="0"/>
          <w:numId w:val="4"/>
        </w:numPr>
        <w:spacing w:line="480" w:lineRule="auto"/>
        <w:rPr>
          <w:rFonts w:ascii="Times New Roman" w:hAnsi="Times New Roman"/>
          <w:b/>
          <w:bCs/>
          <w:sz w:val="32"/>
          <w:szCs w:val="32"/>
        </w:rPr>
      </w:pPr>
      <w:r w:rsidRPr="007B04AF">
        <w:rPr>
          <w:rFonts w:ascii="Times New Roman" w:hAnsi="Times New Roman"/>
          <w:b/>
          <w:bCs/>
          <w:sz w:val="32"/>
          <w:szCs w:val="32"/>
        </w:rPr>
        <w:t>DISCUSSION</w:t>
      </w:r>
    </w:p>
    <w:p w14:paraId="00EBD300" w14:textId="1FD3E18D" w:rsidR="007B04AF" w:rsidRPr="007B04AF" w:rsidRDefault="00957ED9" w:rsidP="00280382">
      <w:pPr>
        <w:spacing w:line="480" w:lineRule="auto"/>
        <w:ind w:firstLine="588"/>
        <w:rPr>
          <w:rFonts w:ascii="Times New Roman" w:hAnsi="Times New Roman"/>
          <w:b/>
          <w:bCs/>
          <w:sz w:val="32"/>
          <w:szCs w:val="32"/>
        </w:rPr>
      </w:pPr>
      <w:ins w:id="440" w:author="Microsoft Office User" w:date="2021-03-25T09:33:00Z">
        <w:r>
          <w:rPr>
            <w:rFonts w:ascii="Times New Roman" w:hAnsi="Times New Roman"/>
            <w:sz w:val="24"/>
          </w:rPr>
          <w:t>Here, we present two models of community assembly with different ecological complexities incorporated: demogra</w:t>
        </w:r>
      </w:ins>
      <w:ins w:id="441" w:author="Microsoft Office User" w:date="2021-03-25T09:34:00Z">
        <w:r>
          <w:rPr>
            <w:rFonts w:ascii="Times New Roman" w:hAnsi="Times New Roman"/>
            <w:sz w:val="24"/>
          </w:rPr>
          <w:t xml:space="preserve">phically structured species interactions and the proportion of ecological interaction types. These are </w:t>
        </w:r>
        <w:proofErr w:type="spellStart"/>
        <w:r>
          <w:rPr>
            <w:rFonts w:ascii="Times New Roman" w:hAnsi="Times New Roman"/>
            <w:sz w:val="24"/>
          </w:rPr>
          <w:t>ubiquitious</w:t>
        </w:r>
        <w:proofErr w:type="spellEnd"/>
        <w:r>
          <w:rPr>
            <w:rFonts w:ascii="Times New Roman" w:hAnsi="Times New Roman"/>
            <w:sz w:val="24"/>
          </w:rPr>
          <w:t xml:space="preserve"> realities of real ecological communities, but are understudied in the literature. </w:t>
        </w:r>
      </w:ins>
      <w:proofErr w:type="spellStart"/>
      <w:r w:rsidR="007B04AF">
        <w:rPr>
          <w:rFonts w:ascii="Times New Roman" w:hAnsi="Times New Roman"/>
          <w:sz w:val="24"/>
        </w:rPr>
        <w:t>The</w:t>
      </w:r>
      <w:proofErr w:type="spellEnd"/>
      <w:r w:rsidR="00280382">
        <w:rPr>
          <w:rFonts w:ascii="Times New Roman" w:hAnsi="Times New Roman"/>
          <w:sz w:val="24"/>
        </w:rPr>
        <w:t xml:space="preserve"> complexity of the stage structured model challenges the findings of older unstructured models. Greater complexity of interaction</w:t>
      </w:r>
      <w:ins w:id="442" w:author="Microsoft Office User" w:date="2021-03-25T09:34:00Z">
        <w:r>
          <w:rPr>
            <w:rFonts w:ascii="Times New Roman" w:hAnsi="Times New Roman"/>
            <w:sz w:val="24"/>
          </w:rPr>
          <w:t>s</w:t>
        </w:r>
      </w:ins>
      <w:r w:rsidR="00280382">
        <w:rPr>
          <w:rFonts w:ascii="Times New Roman" w:hAnsi="Times New Roman"/>
          <w:sz w:val="24"/>
        </w:rPr>
        <w:t xml:space="preserve"> does not necessarily mean grea</w:t>
      </w:r>
      <w:r w:rsidR="000B08A4">
        <w:rPr>
          <w:rFonts w:ascii="Times New Roman" w:hAnsi="Times New Roman"/>
          <w:sz w:val="24"/>
        </w:rPr>
        <w:t xml:space="preserve">ter stability of the ecosystem. Communities with greater niche overlap are able to </w:t>
      </w:r>
      <w:r w:rsidR="003F77A6">
        <w:rPr>
          <w:rFonts w:ascii="Times New Roman" w:hAnsi="Times New Roman"/>
          <w:sz w:val="24"/>
        </w:rPr>
        <w:t>migrate to</w:t>
      </w:r>
      <w:r w:rsidR="000B08A4">
        <w:rPr>
          <w:rFonts w:ascii="Times New Roman" w:hAnsi="Times New Roman"/>
          <w:sz w:val="24"/>
        </w:rPr>
        <w:t xml:space="preserve"> newer ecosystems significantly quicker than those with lower niche overlap</w:t>
      </w:r>
      <w:r w:rsidR="00CE16F5">
        <w:rPr>
          <w:rFonts w:ascii="Times New Roman" w:hAnsi="Times New Roman"/>
          <w:sz w:val="24"/>
        </w:rPr>
        <w:t>s</w:t>
      </w:r>
      <w:r w:rsidR="000B08A4">
        <w:rPr>
          <w:rFonts w:ascii="Times New Roman" w:hAnsi="Times New Roman"/>
          <w:sz w:val="24"/>
        </w:rPr>
        <w:t xml:space="preserve">. Increasing </w:t>
      </w:r>
      <w:proofErr w:type="spellStart"/>
      <w:r w:rsidR="000B08A4">
        <w:rPr>
          <w:rFonts w:ascii="Times New Roman" w:hAnsi="Times New Roman"/>
          <w:sz w:val="24"/>
        </w:rPr>
        <w:t>connectances</w:t>
      </w:r>
      <w:proofErr w:type="spellEnd"/>
      <w:r w:rsidR="000B08A4">
        <w:rPr>
          <w:rFonts w:ascii="Times New Roman" w:hAnsi="Times New Roman"/>
          <w:sz w:val="24"/>
        </w:rPr>
        <w:t xml:space="preserve"> only seemed to amplify this instability in communities with lower niche overlaps</w:t>
      </w:r>
      <w:r w:rsidR="00212603">
        <w:rPr>
          <w:rFonts w:ascii="Times New Roman" w:hAnsi="Times New Roman"/>
          <w:sz w:val="24"/>
        </w:rPr>
        <w:t>.</w:t>
      </w:r>
      <w:r w:rsidR="000B08A4">
        <w:rPr>
          <w:rFonts w:ascii="Times New Roman" w:hAnsi="Times New Roman"/>
          <w:sz w:val="24"/>
        </w:rPr>
        <w:t xml:space="preserve"> </w:t>
      </w:r>
      <w:r w:rsidR="003F77A6">
        <w:rPr>
          <w:rFonts w:ascii="Times New Roman" w:hAnsi="Times New Roman"/>
          <w:sz w:val="24"/>
        </w:rPr>
        <w:t xml:space="preserve">Ontogenetic specialists are more robust at </w:t>
      </w:r>
      <w:r w:rsidR="00DC2015">
        <w:rPr>
          <w:rFonts w:ascii="Times New Roman" w:hAnsi="Times New Roman"/>
          <w:sz w:val="24"/>
        </w:rPr>
        <w:t>a lower p value</w:t>
      </w:r>
      <w:r w:rsidR="003F77A6">
        <w:rPr>
          <w:rFonts w:ascii="Times New Roman" w:hAnsi="Times New Roman"/>
          <w:sz w:val="24"/>
        </w:rPr>
        <w:t xml:space="preserve"> than generalists are at </w:t>
      </w:r>
      <w:r w:rsidR="00DC2015">
        <w:rPr>
          <w:rFonts w:ascii="Times New Roman" w:hAnsi="Times New Roman"/>
          <w:sz w:val="24"/>
        </w:rPr>
        <w:t>higher p</w:t>
      </w:r>
      <w:r w:rsidR="00180104">
        <w:rPr>
          <w:rFonts w:ascii="Times New Roman" w:hAnsi="Times New Roman"/>
          <w:sz w:val="24"/>
        </w:rPr>
        <w:t xml:space="preserve"> value</w:t>
      </w:r>
      <w:r w:rsidR="003F77A6">
        <w:rPr>
          <w:rFonts w:ascii="Times New Roman" w:hAnsi="Times New Roman"/>
          <w:sz w:val="24"/>
        </w:rPr>
        <w:t>.</w:t>
      </w:r>
      <w:r w:rsidR="00597C13">
        <w:rPr>
          <w:rFonts w:ascii="Times New Roman" w:hAnsi="Times New Roman"/>
          <w:sz w:val="24"/>
        </w:rPr>
        <w:t xml:space="preserve"> </w:t>
      </w:r>
      <w:r w:rsidR="000B08A4">
        <w:rPr>
          <w:rFonts w:ascii="Times New Roman" w:hAnsi="Times New Roman"/>
          <w:sz w:val="24"/>
        </w:rPr>
        <w:t xml:space="preserve">These findings seem to be consistent with the findings of Rudolf &amp; </w:t>
      </w:r>
      <w:proofErr w:type="gramStart"/>
      <w:r w:rsidR="000B08A4">
        <w:rPr>
          <w:rFonts w:ascii="Times New Roman" w:hAnsi="Times New Roman"/>
          <w:sz w:val="24"/>
        </w:rPr>
        <w:t>Lafferty</w:t>
      </w:r>
      <w:ins w:id="443" w:author="Microsoft Office User" w:date="2021-03-25T09:35:00Z">
        <w:r>
          <w:rPr>
            <w:rFonts w:ascii="Times New Roman" w:hAnsi="Times New Roman"/>
            <w:sz w:val="24"/>
          </w:rPr>
          <w:t xml:space="preserve">’s </w:t>
        </w:r>
      </w:ins>
      <w:r w:rsidR="000B08A4">
        <w:rPr>
          <w:rFonts w:ascii="Times New Roman" w:hAnsi="Times New Roman"/>
          <w:sz w:val="24"/>
        </w:rPr>
        <w:t xml:space="preserve"> (</w:t>
      </w:r>
      <w:proofErr w:type="gramEnd"/>
      <w:r w:rsidR="000B08A4">
        <w:rPr>
          <w:rFonts w:ascii="Times New Roman" w:hAnsi="Times New Roman"/>
          <w:sz w:val="24"/>
        </w:rPr>
        <w:t>2011)</w:t>
      </w:r>
      <w:ins w:id="444" w:author="Microsoft Office User" w:date="2021-03-25T09:35:00Z">
        <w:r>
          <w:rPr>
            <w:rFonts w:ascii="Times New Roman" w:hAnsi="Times New Roman"/>
            <w:sz w:val="24"/>
          </w:rPr>
          <w:t xml:space="preserve"> stage structured model</w:t>
        </w:r>
      </w:ins>
      <w:r w:rsidR="00597C13">
        <w:rPr>
          <w:rFonts w:ascii="Times New Roman" w:hAnsi="Times New Roman"/>
          <w:sz w:val="24"/>
        </w:rPr>
        <w:t>.</w:t>
      </w:r>
      <w:r w:rsidR="000B08A4">
        <w:rPr>
          <w:rFonts w:ascii="Times New Roman" w:hAnsi="Times New Roman"/>
          <w:sz w:val="24"/>
        </w:rPr>
        <w:t xml:space="preserve"> </w:t>
      </w:r>
      <w:r w:rsidR="00212603">
        <w:rPr>
          <w:rFonts w:ascii="Times New Roman" w:hAnsi="Times New Roman"/>
          <w:sz w:val="24"/>
        </w:rPr>
        <w:t xml:space="preserve"> </w:t>
      </w:r>
    </w:p>
    <w:p w14:paraId="433B2FFC" w14:textId="02EC0234" w:rsidR="0097166F" w:rsidRPr="00377520" w:rsidRDefault="0097166F" w:rsidP="0097166F">
      <w:pPr>
        <w:spacing w:line="480" w:lineRule="auto"/>
        <w:ind w:firstLine="720"/>
        <w:rPr>
          <w:rFonts w:ascii="Times New Roman" w:hAnsi="Times New Roman"/>
          <w:sz w:val="24"/>
        </w:rPr>
      </w:pPr>
      <w:r>
        <w:rPr>
          <w:rFonts w:ascii="Times New Roman" w:hAnsi="Times New Roman"/>
          <w:sz w:val="24"/>
        </w:rPr>
        <w:t xml:space="preserve">The results of the interaction type model suggest that mutualistic interactions </w:t>
      </w:r>
      <w:del w:id="445" w:author="Microsoft Office User" w:date="2021-03-25T09:36:00Z">
        <w:r w:rsidDel="00FC7F94">
          <w:rPr>
            <w:rFonts w:ascii="Times New Roman" w:hAnsi="Times New Roman"/>
            <w:sz w:val="24"/>
          </w:rPr>
          <w:delText xml:space="preserve">guarantee </w:delText>
        </w:r>
      </w:del>
      <w:ins w:id="446" w:author="Microsoft Office User" w:date="2021-03-25T09:36:00Z">
        <w:r w:rsidR="00FC7F94">
          <w:rPr>
            <w:rFonts w:ascii="Times New Roman" w:hAnsi="Times New Roman"/>
            <w:sz w:val="24"/>
          </w:rPr>
          <w:t>results</w:t>
        </w:r>
        <w:r w:rsidR="00FC7F94">
          <w:rPr>
            <w:rFonts w:ascii="Times New Roman" w:hAnsi="Times New Roman"/>
            <w:sz w:val="24"/>
          </w:rPr>
          <w:t xml:space="preserve"> </w:t>
        </w:r>
      </w:ins>
      <w:r>
        <w:rPr>
          <w:rFonts w:ascii="Times New Roman" w:hAnsi="Times New Roman"/>
          <w:sz w:val="24"/>
        </w:rPr>
        <w:t xml:space="preserve">greater internal stability and thus increased time to </w:t>
      </w:r>
      <w:ins w:id="447" w:author="Microsoft Office User" w:date="2021-03-25T09:36:00Z">
        <w:r w:rsidR="00FC7F94">
          <w:rPr>
            <w:rFonts w:ascii="Times New Roman" w:hAnsi="Times New Roman"/>
            <w:sz w:val="24"/>
          </w:rPr>
          <w:t>for equilibrated community assembly</w:t>
        </w:r>
      </w:ins>
      <w:del w:id="448" w:author="Microsoft Office User" w:date="2021-03-25T09:36:00Z">
        <w:r w:rsidDel="00FC7F94">
          <w:rPr>
            <w:rFonts w:ascii="Times New Roman" w:hAnsi="Times New Roman"/>
            <w:sz w:val="24"/>
          </w:rPr>
          <w:delText>assembly</w:delText>
        </w:r>
      </w:del>
      <w:r>
        <w:rPr>
          <w:rFonts w:ascii="Times New Roman" w:hAnsi="Times New Roman"/>
          <w:sz w:val="24"/>
        </w:rPr>
        <w:t xml:space="preserve">. </w:t>
      </w:r>
      <w:r>
        <w:rPr>
          <w:rFonts w:ascii="Times New Roman" w:hAnsi="Times New Roman"/>
          <w:sz w:val="24"/>
        </w:rPr>
        <w:lastRenderedPageBreak/>
        <w:t xml:space="preserve">Competitive interactions decrease time to assembly, while not severely compromising a community’s internal stability. Varied proportions of both mutualistic and competitive interaction types guarantee the shortest time to assembly while preserving internal stability, in line with the findings of Qian (2019). Exploitative interactions were found to decrease time to assembly, but only as a result of significantly destabilizing communities. Connectance was shown to be a destabilizing force, as increases in </w:t>
      </w:r>
      <w:proofErr w:type="spellStart"/>
      <w:r>
        <w:rPr>
          <w:rFonts w:ascii="Times New Roman" w:hAnsi="Times New Roman"/>
          <w:sz w:val="24"/>
        </w:rPr>
        <w:t>connectance</w:t>
      </w:r>
      <w:proofErr w:type="spellEnd"/>
      <w:r>
        <w:rPr>
          <w:rFonts w:ascii="Times New Roman" w:hAnsi="Times New Roman"/>
          <w:sz w:val="24"/>
        </w:rPr>
        <w:t xml:space="preserve"> were directly linked to large decreases in mainland size and island persistence; this falls in line with findings supported by May (1972) and others thereafter. </w:t>
      </w:r>
      <w:ins w:id="449" w:author="Microsoft Office User" w:date="2021-03-25T09:37:00Z">
        <w:r w:rsidR="00FC7F94">
          <w:rPr>
            <w:rFonts w:ascii="Times New Roman" w:hAnsi="Times New Roman"/>
            <w:sz w:val="24"/>
          </w:rPr>
          <w:t xml:space="preserve">While we only presented results from mainland communities initiated with 100 species, </w:t>
        </w:r>
      </w:ins>
      <w:del w:id="450" w:author="Microsoft Office User" w:date="2021-03-25T09:37:00Z">
        <w:r w:rsidDel="00FC7F94">
          <w:rPr>
            <w:rFonts w:ascii="Times New Roman" w:hAnsi="Times New Roman"/>
            <w:sz w:val="24"/>
          </w:rPr>
          <w:delText xml:space="preserve">Varying </w:delText>
        </w:r>
      </w:del>
      <w:ins w:id="451" w:author="Microsoft Office User" w:date="2021-03-25T09:37:00Z">
        <w:r w:rsidR="00FC7F94">
          <w:rPr>
            <w:rFonts w:ascii="Times New Roman" w:hAnsi="Times New Roman"/>
            <w:sz w:val="24"/>
          </w:rPr>
          <w:t>v</w:t>
        </w:r>
        <w:r w:rsidR="00FC7F94">
          <w:rPr>
            <w:rFonts w:ascii="Times New Roman" w:hAnsi="Times New Roman"/>
            <w:sz w:val="24"/>
          </w:rPr>
          <w:t>arying</w:t>
        </w:r>
        <w:r w:rsidR="00FC7F94">
          <w:rPr>
            <w:rFonts w:ascii="Times New Roman" w:hAnsi="Times New Roman"/>
            <w:sz w:val="24"/>
          </w:rPr>
          <w:t xml:space="preserve"> the initial species</w:t>
        </w:r>
        <w:r w:rsidR="00FC7F94">
          <w:rPr>
            <w:rFonts w:ascii="Times New Roman" w:hAnsi="Times New Roman"/>
            <w:sz w:val="24"/>
          </w:rPr>
          <w:t xml:space="preserve"> </w:t>
        </w:r>
      </w:ins>
      <w:r>
        <w:rPr>
          <w:rFonts w:ascii="Times New Roman" w:hAnsi="Times New Roman"/>
          <w:sz w:val="24"/>
        </w:rPr>
        <w:t xml:space="preserve">richness </w:t>
      </w:r>
      <w:del w:id="452" w:author="Microsoft Office User" w:date="2021-03-25T09:37:00Z">
        <w:r w:rsidDel="00FC7F94">
          <w:rPr>
            <w:rFonts w:ascii="Times New Roman" w:hAnsi="Times New Roman"/>
            <w:sz w:val="24"/>
          </w:rPr>
          <w:delText>was not shown to have any significant effect on these results</w:delText>
        </w:r>
      </w:del>
      <w:ins w:id="453" w:author="Microsoft Office User" w:date="2021-03-25T09:37:00Z">
        <w:r w:rsidR="00FC7F94">
          <w:rPr>
            <w:rFonts w:ascii="Times New Roman" w:hAnsi="Times New Roman"/>
            <w:sz w:val="24"/>
          </w:rPr>
          <w:t>did not show qualitative differences</w:t>
        </w:r>
      </w:ins>
      <w:r>
        <w:rPr>
          <w:rFonts w:ascii="Times New Roman" w:hAnsi="Times New Roman"/>
          <w:sz w:val="24"/>
        </w:rPr>
        <w:t>.</w:t>
      </w:r>
    </w:p>
    <w:p w14:paraId="50ACB029" w14:textId="77777777" w:rsidR="0097166F" w:rsidRDefault="0097166F" w:rsidP="0097166F">
      <w:pPr>
        <w:spacing w:line="480" w:lineRule="auto"/>
        <w:ind w:firstLine="720"/>
      </w:pPr>
      <w:r>
        <w:rPr>
          <w:rFonts w:ascii="Times New Roman" w:hAnsi="Times New Roman"/>
          <w:sz w:val="24"/>
        </w:rPr>
        <w:t>These models both explore differing aspects of mathematical food web constructs, and measure the resulting communities’ stability in separate ways. However, the combination of these models can contribute to a better understanding of both, along with assisting in the study of similar ones in the future. The study of coextinctions in the stage – structured model could be enhanced by the application of keystone analysis, and determining if individual species are contributing more than others to destabilizing the community. Taken one step further, the interaction types of the species could be varied, and their effects on coextinctions could be examined. A plethora of models exist that yield interesting and meaningful results when combined, and are better examined together than apart. Condensing them and reducing the number of constraints that must be studied separately is work for the future.</w:t>
      </w:r>
    </w:p>
    <w:p w14:paraId="7FDDE7EA" w14:textId="77777777" w:rsidR="000A0AD9" w:rsidRDefault="000A0AD9" w:rsidP="000A0AD9">
      <w:pPr>
        <w:spacing w:after="200" w:line="276" w:lineRule="auto"/>
        <w:ind w:firstLine="0"/>
        <w:jc w:val="left"/>
        <w:rPr>
          <w:rFonts w:ascii="Times New Roman" w:hAnsi="Times New Roman"/>
          <w:sz w:val="24"/>
        </w:rPr>
      </w:pPr>
    </w:p>
    <w:p w14:paraId="7BEA8110" w14:textId="77777777" w:rsidR="00A148CF" w:rsidRDefault="00A148CF" w:rsidP="003C0934">
      <w:pPr>
        <w:spacing w:after="200" w:line="276" w:lineRule="auto"/>
        <w:ind w:firstLine="0"/>
        <w:jc w:val="left"/>
        <w:rPr>
          <w:rFonts w:ascii="Times New Roman" w:hAnsi="Times New Roman"/>
          <w:b/>
          <w:bCs/>
          <w:sz w:val="32"/>
          <w:szCs w:val="32"/>
        </w:rPr>
      </w:pPr>
    </w:p>
    <w:p w14:paraId="6E663A8C" w14:textId="77777777" w:rsidR="00A148CF" w:rsidRDefault="00A148CF" w:rsidP="003C0934">
      <w:pPr>
        <w:spacing w:after="200" w:line="276" w:lineRule="auto"/>
        <w:ind w:firstLine="0"/>
        <w:jc w:val="left"/>
        <w:rPr>
          <w:rFonts w:ascii="Times New Roman" w:hAnsi="Times New Roman"/>
          <w:b/>
          <w:bCs/>
          <w:sz w:val="32"/>
          <w:szCs w:val="32"/>
        </w:rPr>
      </w:pPr>
    </w:p>
    <w:p w14:paraId="169A4CEB" w14:textId="77777777" w:rsidR="002041E4" w:rsidRDefault="002041E4" w:rsidP="003C0934">
      <w:pPr>
        <w:spacing w:after="200" w:line="276" w:lineRule="auto"/>
        <w:ind w:firstLine="0"/>
        <w:jc w:val="left"/>
        <w:rPr>
          <w:rFonts w:ascii="Times New Roman" w:hAnsi="Times New Roman"/>
          <w:b/>
          <w:bCs/>
          <w:sz w:val="32"/>
          <w:szCs w:val="32"/>
        </w:rPr>
      </w:pPr>
    </w:p>
    <w:p w14:paraId="388590BD" w14:textId="77777777" w:rsidR="002041E4" w:rsidRDefault="002041E4" w:rsidP="003C0934">
      <w:pPr>
        <w:spacing w:after="200" w:line="276" w:lineRule="auto"/>
        <w:ind w:firstLine="0"/>
        <w:jc w:val="left"/>
        <w:rPr>
          <w:rFonts w:ascii="Times New Roman" w:hAnsi="Times New Roman"/>
          <w:b/>
          <w:bCs/>
          <w:sz w:val="32"/>
          <w:szCs w:val="32"/>
        </w:rPr>
      </w:pPr>
    </w:p>
    <w:p w14:paraId="770E736E" w14:textId="77777777" w:rsidR="002041E4" w:rsidRDefault="002041E4" w:rsidP="003C0934">
      <w:pPr>
        <w:spacing w:after="200" w:line="276" w:lineRule="auto"/>
        <w:ind w:firstLine="0"/>
        <w:jc w:val="left"/>
        <w:rPr>
          <w:rFonts w:ascii="Times New Roman" w:hAnsi="Times New Roman"/>
          <w:b/>
          <w:bCs/>
          <w:sz w:val="32"/>
          <w:szCs w:val="32"/>
        </w:rPr>
      </w:pPr>
    </w:p>
    <w:p w14:paraId="006F3BD3" w14:textId="77777777" w:rsidR="002041E4" w:rsidRDefault="002041E4" w:rsidP="003C0934">
      <w:pPr>
        <w:spacing w:after="200" w:line="276" w:lineRule="auto"/>
        <w:ind w:firstLine="0"/>
        <w:jc w:val="left"/>
        <w:rPr>
          <w:rFonts w:ascii="Times New Roman" w:hAnsi="Times New Roman"/>
          <w:b/>
          <w:bCs/>
          <w:sz w:val="32"/>
          <w:szCs w:val="32"/>
        </w:rPr>
      </w:pPr>
    </w:p>
    <w:p w14:paraId="4656C0AE" w14:textId="77777777" w:rsidR="002041E4" w:rsidRDefault="002041E4" w:rsidP="003C0934">
      <w:pPr>
        <w:spacing w:after="200" w:line="276" w:lineRule="auto"/>
        <w:ind w:firstLine="0"/>
        <w:jc w:val="left"/>
        <w:rPr>
          <w:rFonts w:ascii="Times New Roman" w:hAnsi="Times New Roman"/>
          <w:b/>
          <w:bCs/>
          <w:sz w:val="32"/>
          <w:szCs w:val="32"/>
        </w:rPr>
      </w:pPr>
    </w:p>
    <w:p w14:paraId="092AA171" w14:textId="77777777" w:rsidR="002041E4" w:rsidRDefault="002041E4" w:rsidP="003C0934">
      <w:pPr>
        <w:spacing w:after="200" w:line="276" w:lineRule="auto"/>
        <w:ind w:firstLine="0"/>
        <w:jc w:val="left"/>
        <w:rPr>
          <w:rFonts w:ascii="Times New Roman" w:hAnsi="Times New Roman"/>
          <w:b/>
          <w:bCs/>
          <w:sz w:val="32"/>
          <w:szCs w:val="32"/>
        </w:rPr>
      </w:pPr>
    </w:p>
    <w:p w14:paraId="43801CE7" w14:textId="77777777" w:rsidR="002041E4" w:rsidRDefault="002041E4" w:rsidP="003C0934">
      <w:pPr>
        <w:spacing w:after="200" w:line="276" w:lineRule="auto"/>
        <w:ind w:firstLine="0"/>
        <w:jc w:val="left"/>
        <w:rPr>
          <w:rFonts w:ascii="Times New Roman" w:hAnsi="Times New Roman"/>
          <w:b/>
          <w:bCs/>
          <w:sz w:val="32"/>
          <w:szCs w:val="32"/>
        </w:rPr>
      </w:pPr>
    </w:p>
    <w:p w14:paraId="24E1B43E" w14:textId="77777777" w:rsidR="002041E4" w:rsidRDefault="002041E4" w:rsidP="003C0934">
      <w:pPr>
        <w:spacing w:after="200" w:line="276" w:lineRule="auto"/>
        <w:ind w:firstLine="0"/>
        <w:jc w:val="left"/>
        <w:rPr>
          <w:rFonts w:ascii="Times New Roman" w:hAnsi="Times New Roman"/>
          <w:b/>
          <w:bCs/>
          <w:sz w:val="32"/>
          <w:szCs w:val="32"/>
        </w:rPr>
      </w:pPr>
    </w:p>
    <w:p w14:paraId="01CC7EB3" w14:textId="77777777" w:rsidR="002041E4" w:rsidRDefault="002041E4" w:rsidP="003C0934">
      <w:pPr>
        <w:spacing w:after="200" w:line="276" w:lineRule="auto"/>
        <w:ind w:firstLine="0"/>
        <w:jc w:val="left"/>
        <w:rPr>
          <w:rFonts w:ascii="Times New Roman" w:hAnsi="Times New Roman"/>
          <w:b/>
          <w:bCs/>
          <w:sz w:val="32"/>
          <w:szCs w:val="32"/>
        </w:rPr>
      </w:pPr>
    </w:p>
    <w:p w14:paraId="1D255A24" w14:textId="77777777" w:rsidR="002041E4" w:rsidRDefault="002041E4" w:rsidP="003C0934">
      <w:pPr>
        <w:spacing w:after="200" w:line="276" w:lineRule="auto"/>
        <w:ind w:firstLine="0"/>
        <w:jc w:val="left"/>
        <w:rPr>
          <w:rFonts w:ascii="Times New Roman" w:hAnsi="Times New Roman"/>
          <w:b/>
          <w:bCs/>
          <w:sz w:val="32"/>
          <w:szCs w:val="32"/>
        </w:rPr>
      </w:pPr>
    </w:p>
    <w:p w14:paraId="3CFFEB00" w14:textId="77777777" w:rsidR="002041E4" w:rsidRDefault="002041E4" w:rsidP="003C0934">
      <w:pPr>
        <w:spacing w:after="200" w:line="276" w:lineRule="auto"/>
        <w:ind w:firstLine="0"/>
        <w:jc w:val="left"/>
        <w:rPr>
          <w:rFonts w:ascii="Times New Roman" w:hAnsi="Times New Roman"/>
          <w:b/>
          <w:bCs/>
          <w:sz w:val="32"/>
          <w:szCs w:val="32"/>
        </w:rPr>
      </w:pPr>
    </w:p>
    <w:p w14:paraId="40E73A43" w14:textId="77777777" w:rsidR="002041E4" w:rsidRDefault="002041E4" w:rsidP="003C0934">
      <w:pPr>
        <w:spacing w:after="200" w:line="276" w:lineRule="auto"/>
        <w:ind w:firstLine="0"/>
        <w:jc w:val="left"/>
        <w:rPr>
          <w:rFonts w:ascii="Times New Roman" w:hAnsi="Times New Roman"/>
          <w:b/>
          <w:bCs/>
          <w:sz w:val="32"/>
          <w:szCs w:val="32"/>
        </w:rPr>
      </w:pPr>
    </w:p>
    <w:p w14:paraId="0B8DF08C" w14:textId="65DD8FAE" w:rsidR="00D21B87" w:rsidRPr="000A0AD9" w:rsidRDefault="008D55F3" w:rsidP="003C0934">
      <w:pPr>
        <w:spacing w:after="200" w:line="276" w:lineRule="auto"/>
        <w:ind w:firstLine="0"/>
        <w:jc w:val="left"/>
        <w:rPr>
          <w:rFonts w:ascii="Times New Roman" w:hAnsi="Times New Roman"/>
          <w:sz w:val="24"/>
        </w:rPr>
      </w:pPr>
      <w:r w:rsidRPr="008D55F3">
        <w:rPr>
          <w:rFonts w:ascii="Times New Roman" w:hAnsi="Times New Roman"/>
          <w:b/>
          <w:bCs/>
          <w:sz w:val="32"/>
          <w:szCs w:val="32"/>
        </w:rPr>
        <w:t>LIST OF REFERENCES</w:t>
      </w:r>
    </w:p>
    <w:p w14:paraId="5E98C01F" w14:textId="250F4E3D" w:rsidR="00193434" w:rsidRDefault="00193434" w:rsidP="00D92335">
      <w:pPr>
        <w:spacing w:line="480" w:lineRule="auto"/>
        <w:ind w:firstLine="720"/>
        <w:rPr>
          <w:rFonts w:ascii="Times New Roman" w:hAnsi="Times New Roman"/>
          <w:sz w:val="24"/>
        </w:rPr>
      </w:pPr>
    </w:p>
    <w:p w14:paraId="0B481B00" w14:textId="6766F533" w:rsidR="00193434" w:rsidRDefault="00193434" w:rsidP="00193434">
      <w:pPr>
        <w:pStyle w:val="ListParagraph"/>
        <w:numPr>
          <w:ilvl w:val="0"/>
          <w:numId w:val="1"/>
        </w:numPr>
        <w:spacing w:line="480" w:lineRule="auto"/>
        <w:rPr>
          <w:rFonts w:ascii="Times New Roman" w:hAnsi="Times New Roman"/>
          <w:sz w:val="24"/>
        </w:rPr>
      </w:pPr>
      <w:r w:rsidRPr="00193434">
        <w:rPr>
          <w:rFonts w:ascii="Times New Roman" w:hAnsi="Times New Roman"/>
          <w:sz w:val="24"/>
        </w:rPr>
        <w:t xml:space="preserve">Richardson, David &amp; </w:t>
      </w:r>
      <w:proofErr w:type="spellStart"/>
      <w:r w:rsidRPr="00193434">
        <w:rPr>
          <w:rFonts w:ascii="Times New Roman" w:hAnsi="Times New Roman"/>
          <w:sz w:val="24"/>
        </w:rPr>
        <w:t>Pyšek</w:t>
      </w:r>
      <w:proofErr w:type="spellEnd"/>
      <w:r w:rsidRPr="00193434">
        <w:rPr>
          <w:rFonts w:ascii="Times New Roman" w:hAnsi="Times New Roman"/>
          <w:sz w:val="24"/>
        </w:rPr>
        <w:t>, Petr. (2007). Elton, C.S. 1958: The ecology of invasions by animals and plants. London: Methuen. Progress in Physical Geography - PROG PHYS GEOG. 31. 659-666. 10.1177/0309133307087089.</w:t>
      </w:r>
    </w:p>
    <w:p w14:paraId="73D98595" w14:textId="049C8F8F" w:rsidR="00193434" w:rsidRDefault="00193434" w:rsidP="00193434">
      <w:pPr>
        <w:pStyle w:val="ListParagraph"/>
        <w:numPr>
          <w:ilvl w:val="0"/>
          <w:numId w:val="1"/>
        </w:numPr>
        <w:spacing w:line="480" w:lineRule="auto"/>
        <w:rPr>
          <w:rFonts w:ascii="Times New Roman" w:hAnsi="Times New Roman"/>
          <w:sz w:val="24"/>
        </w:rPr>
      </w:pPr>
      <w:r w:rsidRPr="00193434">
        <w:rPr>
          <w:rFonts w:ascii="Times New Roman" w:hAnsi="Times New Roman"/>
          <w:sz w:val="24"/>
        </w:rPr>
        <w:t xml:space="preserve">May RM. Will a large complex system be stable? Nature. 1972 Aug 18;238(5364):413-4. </w:t>
      </w:r>
      <w:proofErr w:type="spellStart"/>
      <w:r w:rsidRPr="00193434">
        <w:rPr>
          <w:rFonts w:ascii="Times New Roman" w:hAnsi="Times New Roman"/>
          <w:sz w:val="24"/>
        </w:rPr>
        <w:t>doi</w:t>
      </w:r>
      <w:proofErr w:type="spellEnd"/>
      <w:r w:rsidRPr="00193434">
        <w:rPr>
          <w:rFonts w:ascii="Times New Roman" w:hAnsi="Times New Roman"/>
          <w:sz w:val="24"/>
        </w:rPr>
        <w:t>: 10.1038/238413a0. PMID: 4559589.</w:t>
      </w:r>
    </w:p>
    <w:p w14:paraId="55C7A13C" w14:textId="527C8C07" w:rsidR="00193434" w:rsidRDefault="00DD7599" w:rsidP="00193434">
      <w:pPr>
        <w:pStyle w:val="ListParagraph"/>
        <w:numPr>
          <w:ilvl w:val="0"/>
          <w:numId w:val="1"/>
        </w:numPr>
        <w:spacing w:line="480" w:lineRule="auto"/>
        <w:rPr>
          <w:rFonts w:ascii="Times New Roman" w:hAnsi="Times New Roman"/>
          <w:sz w:val="24"/>
        </w:rPr>
      </w:pPr>
      <w:proofErr w:type="spellStart"/>
      <w:r w:rsidRPr="00DD7599">
        <w:rPr>
          <w:rFonts w:ascii="Times New Roman" w:hAnsi="Times New Roman"/>
          <w:sz w:val="24"/>
        </w:rPr>
        <w:t>Allesina</w:t>
      </w:r>
      <w:proofErr w:type="spellEnd"/>
      <w:r w:rsidRPr="00DD7599">
        <w:rPr>
          <w:rFonts w:ascii="Times New Roman" w:hAnsi="Times New Roman"/>
          <w:sz w:val="24"/>
        </w:rPr>
        <w:t>, Stefano &amp; Tang, Si. (2012). Stability Criteria for Complex Ecosystems. Nature. 483. 205-8. 10.1038/nature10832.</w:t>
      </w:r>
    </w:p>
    <w:p w14:paraId="0F14C7DB" w14:textId="1D54643A" w:rsidR="0045408A" w:rsidRDefault="004D66A0" w:rsidP="00193434">
      <w:pPr>
        <w:pStyle w:val="ListParagraph"/>
        <w:numPr>
          <w:ilvl w:val="0"/>
          <w:numId w:val="1"/>
        </w:numPr>
        <w:spacing w:line="480" w:lineRule="auto"/>
        <w:rPr>
          <w:rFonts w:ascii="Times New Roman" w:hAnsi="Times New Roman"/>
          <w:sz w:val="24"/>
        </w:rPr>
      </w:pPr>
      <w:proofErr w:type="spellStart"/>
      <w:r w:rsidRPr="004D66A0">
        <w:rPr>
          <w:rFonts w:ascii="Times New Roman" w:hAnsi="Times New Roman"/>
          <w:sz w:val="24"/>
        </w:rPr>
        <w:t>Tolcha</w:t>
      </w:r>
      <w:proofErr w:type="spellEnd"/>
      <w:r w:rsidRPr="004D66A0">
        <w:rPr>
          <w:rFonts w:ascii="Times New Roman" w:hAnsi="Times New Roman"/>
          <w:sz w:val="24"/>
        </w:rPr>
        <w:t xml:space="preserve">, Solomon &amp; N, </w:t>
      </w:r>
      <w:proofErr w:type="spellStart"/>
      <w:r w:rsidRPr="004D66A0">
        <w:rPr>
          <w:rFonts w:ascii="Times New Roman" w:hAnsi="Times New Roman"/>
          <w:sz w:val="24"/>
        </w:rPr>
        <w:t>Phani</w:t>
      </w:r>
      <w:proofErr w:type="spellEnd"/>
      <w:r w:rsidRPr="004D66A0">
        <w:rPr>
          <w:rFonts w:ascii="Times New Roman" w:hAnsi="Times New Roman"/>
          <w:sz w:val="24"/>
        </w:rPr>
        <w:t xml:space="preserve"> &amp; </w:t>
      </w:r>
      <w:proofErr w:type="spellStart"/>
      <w:r w:rsidRPr="004D66A0">
        <w:rPr>
          <w:rFonts w:ascii="Times New Roman" w:hAnsi="Times New Roman"/>
          <w:sz w:val="24"/>
        </w:rPr>
        <w:t>Acharyulu</w:t>
      </w:r>
      <w:proofErr w:type="spellEnd"/>
      <w:r w:rsidRPr="004D66A0">
        <w:rPr>
          <w:rFonts w:ascii="Times New Roman" w:hAnsi="Times New Roman"/>
          <w:sz w:val="24"/>
        </w:rPr>
        <w:t xml:space="preserve">, K.V.L.N. &amp; </w:t>
      </w:r>
      <w:proofErr w:type="spellStart"/>
      <w:r w:rsidRPr="004D66A0">
        <w:rPr>
          <w:rFonts w:ascii="Times New Roman" w:hAnsi="Times New Roman"/>
          <w:sz w:val="24"/>
        </w:rPr>
        <w:t>Kumsa</w:t>
      </w:r>
      <w:proofErr w:type="spellEnd"/>
      <w:r w:rsidRPr="004D66A0">
        <w:rPr>
          <w:rFonts w:ascii="Times New Roman" w:hAnsi="Times New Roman"/>
          <w:sz w:val="24"/>
        </w:rPr>
        <w:t xml:space="preserve">, Boka &amp; S, Vishwa. (2017). Stability Analysis in a Mutualism System with Linear, </w:t>
      </w:r>
      <w:proofErr w:type="spellStart"/>
      <w:r w:rsidRPr="004D66A0">
        <w:rPr>
          <w:rFonts w:ascii="Times New Roman" w:hAnsi="Times New Roman"/>
          <w:sz w:val="24"/>
        </w:rPr>
        <w:t>Holling</w:t>
      </w:r>
      <w:proofErr w:type="spellEnd"/>
      <w:r w:rsidRPr="004D66A0">
        <w:rPr>
          <w:rFonts w:ascii="Times New Roman" w:hAnsi="Times New Roman"/>
          <w:sz w:val="24"/>
        </w:rPr>
        <w:t xml:space="preserve"> Type-II and </w:t>
      </w:r>
      <w:r w:rsidRPr="004D66A0">
        <w:rPr>
          <w:rFonts w:ascii="Times New Roman" w:hAnsi="Times New Roman"/>
          <w:sz w:val="24"/>
        </w:rPr>
        <w:lastRenderedPageBreak/>
        <w:t>Functional Response. International Journal of Advanced Science and Technology. 103. 35-46. 10.14257/ijast.2017.103.04.</w:t>
      </w:r>
    </w:p>
    <w:p w14:paraId="4995C476" w14:textId="6AEC6D31" w:rsidR="003D631D" w:rsidRDefault="003D631D" w:rsidP="00193434">
      <w:pPr>
        <w:pStyle w:val="ListParagraph"/>
        <w:numPr>
          <w:ilvl w:val="0"/>
          <w:numId w:val="1"/>
        </w:numPr>
        <w:spacing w:line="480" w:lineRule="auto"/>
        <w:rPr>
          <w:rFonts w:ascii="Times New Roman" w:hAnsi="Times New Roman"/>
          <w:sz w:val="24"/>
        </w:rPr>
      </w:pPr>
      <w:proofErr w:type="spellStart"/>
      <w:r w:rsidRPr="003D631D">
        <w:rPr>
          <w:rFonts w:ascii="Times New Roman" w:hAnsi="Times New Roman"/>
          <w:sz w:val="24"/>
        </w:rPr>
        <w:t>Mougi</w:t>
      </w:r>
      <w:proofErr w:type="spellEnd"/>
      <w:r w:rsidRPr="003D631D">
        <w:rPr>
          <w:rFonts w:ascii="Times New Roman" w:hAnsi="Times New Roman"/>
          <w:sz w:val="24"/>
        </w:rPr>
        <w:t xml:space="preserve">, A &amp; </w:t>
      </w:r>
      <w:proofErr w:type="spellStart"/>
      <w:r w:rsidRPr="003D631D">
        <w:rPr>
          <w:rFonts w:ascii="Times New Roman" w:hAnsi="Times New Roman"/>
          <w:sz w:val="24"/>
        </w:rPr>
        <w:t>Kondoh</w:t>
      </w:r>
      <w:proofErr w:type="spellEnd"/>
      <w:r w:rsidRPr="003D631D">
        <w:rPr>
          <w:rFonts w:ascii="Times New Roman" w:hAnsi="Times New Roman"/>
          <w:sz w:val="24"/>
        </w:rPr>
        <w:t>, Michio. (2012). Diversity of Interaction Types and Ecological Community Stability. Science (New York, N.Y.). 337. 349-51. 10.1126/science.1220529.</w:t>
      </w:r>
    </w:p>
    <w:p w14:paraId="484B3451" w14:textId="77777777" w:rsidR="003823B5" w:rsidRDefault="003823B5" w:rsidP="003823B5">
      <w:pPr>
        <w:pStyle w:val="ListParagraph"/>
        <w:numPr>
          <w:ilvl w:val="0"/>
          <w:numId w:val="1"/>
        </w:numPr>
        <w:spacing w:line="480" w:lineRule="auto"/>
        <w:rPr>
          <w:rFonts w:ascii="Times New Roman" w:hAnsi="Times New Roman"/>
          <w:sz w:val="24"/>
        </w:rPr>
      </w:pPr>
      <w:r w:rsidRPr="00193434">
        <w:rPr>
          <w:rFonts w:ascii="Times New Roman" w:hAnsi="Times New Roman"/>
          <w:sz w:val="24"/>
        </w:rPr>
        <w:t xml:space="preserve">Qian, Jimmy &amp; </w:t>
      </w:r>
      <w:proofErr w:type="spellStart"/>
      <w:r w:rsidRPr="00193434">
        <w:rPr>
          <w:rFonts w:ascii="Times New Roman" w:hAnsi="Times New Roman"/>
          <w:sz w:val="24"/>
        </w:rPr>
        <w:t>Akçay</w:t>
      </w:r>
      <w:proofErr w:type="spellEnd"/>
      <w:r w:rsidRPr="00193434">
        <w:rPr>
          <w:rFonts w:ascii="Times New Roman" w:hAnsi="Times New Roman"/>
          <w:sz w:val="24"/>
        </w:rPr>
        <w:t>, Erol. (2020). The balance of interaction types determines the assembly and stability of ecological communities. Nature Ecology &amp; Evolution. 4. 10.1038/s41559-020-1121-x.</w:t>
      </w:r>
    </w:p>
    <w:p w14:paraId="0B25E83D" w14:textId="7DA353E9" w:rsidR="003823B5" w:rsidRDefault="00281C41" w:rsidP="00281C41">
      <w:pPr>
        <w:pStyle w:val="ListParagraph"/>
        <w:numPr>
          <w:ilvl w:val="0"/>
          <w:numId w:val="1"/>
        </w:numPr>
        <w:spacing w:line="480" w:lineRule="auto"/>
        <w:rPr>
          <w:rFonts w:ascii="Times New Roman" w:hAnsi="Times New Roman"/>
          <w:sz w:val="24"/>
        </w:rPr>
      </w:pPr>
      <w:proofErr w:type="spellStart"/>
      <w:r w:rsidRPr="00281C41">
        <w:rPr>
          <w:rFonts w:ascii="Times New Roman" w:hAnsi="Times New Roman"/>
          <w:sz w:val="24"/>
        </w:rPr>
        <w:t>Landi</w:t>
      </w:r>
      <w:proofErr w:type="spellEnd"/>
      <w:r w:rsidRPr="00281C41">
        <w:rPr>
          <w:rFonts w:ascii="Times New Roman" w:hAnsi="Times New Roman"/>
          <w:sz w:val="24"/>
        </w:rPr>
        <w:t xml:space="preserve"> P., </w:t>
      </w:r>
      <w:proofErr w:type="spellStart"/>
      <w:r w:rsidRPr="00281C41">
        <w:rPr>
          <w:rFonts w:ascii="Times New Roman" w:hAnsi="Times New Roman"/>
          <w:sz w:val="24"/>
        </w:rPr>
        <w:t>Minoarivelo</w:t>
      </w:r>
      <w:proofErr w:type="spellEnd"/>
      <w:r w:rsidRPr="00281C41">
        <w:rPr>
          <w:rFonts w:ascii="Times New Roman" w:hAnsi="Times New Roman"/>
          <w:sz w:val="24"/>
        </w:rPr>
        <w:t xml:space="preserve"> H.O., </w:t>
      </w:r>
      <w:proofErr w:type="spellStart"/>
      <w:r w:rsidRPr="00281C41">
        <w:rPr>
          <w:rFonts w:ascii="Times New Roman" w:hAnsi="Times New Roman"/>
          <w:sz w:val="24"/>
        </w:rPr>
        <w:t>Brännström</w:t>
      </w:r>
      <w:proofErr w:type="spellEnd"/>
      <w:r w:rsidRPr="00281C41">
        <w:rPr>
          <w:rFonts w:ascii="Times New Roman" w:hAnsi="Times New Roman"/>
          <w:sz w:val="24"/>
        </w:rPr>
        <w:t xml:space="preserve"> Å., Hui C., </w:t>
      </w:r>
      <w:proofErr w:type="spellStart"/>
      <w:r w:rsidRPr="00281C41">
        <w:rPr>
          <w:rFonts w:ascii="Times New Roman" w:hAnsi="Times New Roman"/>
          <w:sz w:val="24"/>
        </w:rPr>
        <w:t>Dieckmann</w:t>
      </w:r>
      <w:proofErr w:type="spellEnd"/>
      <w:r w:rsidRPr="00281C41">
        <w:rPr>
          <w:rFonts w:ascii="Times New Roman" w:hAnsi="Times New Roman"/>
          <w:sz w:val="24"/>
        </w:rPr>
        <w:t xml:space="preserve"> U. (2018) Complexity and Stability of Adaptive Ecological Networks: A Survey of the Theory in Community Ecology. In: Mensah P., Katerere D., </w:t>
      </w:r>
      <w:proofErr w:type="spellStart"/>
      <w:r w:rsidRPr="00281C41">
        <w:rPr>
          <w:rFonts w:ascii="Times New Roman" w:hAnsi="Times New Roman"/>
          <w:sz w:val="24"/>
        </w:rPr>
        <w:t>Hachigonta</w:t>
      </w:r>
      <w:proofErr w:type="spellEnd"/>
      <w:r w:rsidRPr="00281C41">
        <w:rPr>
          <w:rFonts w:ascii="Times New Roman" w:hAnsi="Times New Roman"/>
          <w:sz w:val="24"/>
        </w:rPr>
        <w:t xml:space="preserve"> S., </w:t>
      </w:r>
      <w:proofErr w:type="spellStart"/>
      <w:r w:rsidRPr="00281C41">
        <w:rPr>
          <w:rFonts w:ascii="Times New Roman" w:hAnsi="Times New Roman"/>
          <w:sz w:val="24"/>
        </w:rPr>
        <w:t>Roodt</w:t>
      </w:r>
      <w:proofErr w:type="spellEnd"/>
      <w:r w:rsidRPr="00281C41">
        <w:rPr>
          <w:rFonts w:ascii="Times New Roman" w:hAnsi="Times New Roman"/>
          <w:sz w:val="24"/>
        </w:rPr>
        <w:t xml:space="preserve"> A. (eds) Systems Analysis Approach for Complex Global Challenges. Springer, Cham. </w:t>
      </w:r>
      <w:hyperlink r:id="rId25" w:history="1">
        <w:r w:rsidR="006B60E6" w:rsidRPr="001E10A3">
          <w:rPr>
            <w:rStyle w:val="Hyperlink"/>
            <w:rFonts w:ascii="Times New Roman" w:hAnsi="Times New Roman"/>
            <w:sz w:val="24"/>
          </w:rPr>
          <w:t>https://doi.org/10.1007/978-3-319-71486-8_12</w:t>
        </w:r>
      </w:hyperlink>
      <w:r w:rsidR="006B60E6">
        <w:rPr>
          <w:rFonts w:ascii="Times New Roman" w:hAnsi="Times New Roman"/>
          <w:sz w:val="24"/>
        </w:rPr>
        <w:t>.</w:t>
      </w:r>
    </w:p>
    <w:p w14:paraId="28969EBD" w14:textId="294FDE62" w:rsidR="006B60E6" w:rsidRDefault="006B60E6" w:rsidP="006B60E6">
      <w:pPr>
        <w:pStyle w:val="ListParagraph"/>
        <w:numPr>
          <w:ilvl w:val="0"/>
          <w:numId w:val="1"/>
        </w:numPr>
        <w:spacing w:line="480" w:lineRule="auto"/>
        <w:rPr>
          <w:rFonts w:ascii="Times New Roman" w:hAnsi="Times New Roman"/>
          <w:sz w:val="24"/>
        </w:rPr>
      </w:pPr>
      <w:r w:rsidRPr="006B60E6">
        <w:rPr>
          <w:rFonts w:ascii="Times New Roman" w:hAnsi="Times New Roman"/>
          <w:sz w:val="24"/>
        </w:rPr>
        <w:t xml:space="preserve">Bynum, N. (2021, January 3). Alpha, Beta, and Gamma Diversity. Retrieved March 22, 2021, from </w:t>
      </w:r>
      <w:hyperlink r:id="rId26" w:history="1">
        <w:r w:rsidRPr="001E10A3">
          <w:rPr>
            <w:rStyle w:val="Hyperlink"/>
            <w:rFonts w:ascii="Times New Roman" w:hAnsi="Times New Roman"/>
            <w:sz w:val="24"/>
          </w:rPr>
          <w:t>https://chem.libretexts.org/@go/page/17392</w:t>
        </w:r>
      </w:hyperlink>
      <w:r>
        <w:rPr>
          <w:rFonts w:ascii="Times New Roman" w:hAnsi="Times New Roman"/>
          <w:sz w:val="24"/>
        </w:rPr>
        <w:t>.</w:t>
      </w:r>
    </w:p>
    <w:p w14:paraId="2A26DE0A" w14:textId="5BB34DF6" w:rsidR="006B60E6" w:rsidRDefault="006B60E6" w:rsidP="006B60E6">
      <w:pPr>
        <w:pStyle w:val="NormalWeb"/>
        <w:numPr>
          <w:ilvl w:val="0"/>
          <w:numId w:val="1"/>
        </w:numPr>
        <w:spacing w:line="480" w:lineRule="auto"/>
      </w:pPr>
      <w:r>
        <w:t>Beckerman, A., Petchey, O., &amp; Warren, P. (2006, September 12). Foraging biology predicts food web complexity. Retrieved March 23, 2021, from https://www.pnas.org/content/103/37/13745.short.</w:t>
      </w:r>
    </w:p>
    <w:p w14:paraId="60C0925C" w14:textId="60276DB3" w:rsidR="006B60E6" w:rsidRDefault="00451422" w:rsidP="006B60E6">
      <w:pPr>
        <w:pStyle w:val="ListParagraph"/>
        <w:numPr>
          <w:ilvl w:val="0"/>
          <w:numId w:val="1"/>
        </w:numPr>
        <w:spacing w:line="480" w:lineRule="auto"/>
        <w:rPr>
          <w:rFonts w:ascii="Times New Roman" w:hAnsi="Times New Roman"/>
          <w:sz w:val="24"/>
        </w:rPr>
      </w:pPr>
      <w:r>
        <w:rPr>
          <w:rFonts w:ascii="Times New Roman" w:hAnsi="Times New Roman"/>
          <w:sz w:val="24"/>
        </w:rPr>
        <w:t xml:space="preserve"> </w:t>
      </w:r>
      <w:r w:rsidRPr="00451422">
        <w:rPr>
          <w:rFonts w:ascii="Times New Roman" w:hAnsi="Times New Roman"/>
          <w:sz w:val="24"/>
        </w:rPr>
        <w:t>Rudolf, V.H.W. and Lafferty, K.D. (2011), Stage structure alters how complexity affects stability of ecological networks. Ecology Letters, 14: 75-79. </w:t>
      </w:r>
      <w:hyperlink r:id="rId27" w:history="1">
        <w:r w:rsidRPr="00451422">
          <w:rPr>
            <w:rStyle w:val="Hyperlink"/>
            <w:rFonts w:ascii="Times New Roman" w:hAnsi="Times New Roman"/>
            <w:sz w:val="24"/>
          </w:rPr>
          <w:t>https://doi.org/10.1111/j.1461-0248.2010.01558.x</w:t>
        </w:r>
      </w:hyperlink>
      <w:r>
        <w:rPr>
          <w:rFonts w:ascii="Times New Roman" w:hAnsi="Times New Roman"/>
          <w:sz w:val="24"/>
        </w:rPr>
        <w:t>.</w:t>
      </w:r>
    </w:p>
    <w:p w14:paraId="4CB53E64" w14:textId="7F51A269" w:rsidR="00451422" w:rsidRPr="00281C41" w:rsidRDefault="00B51CC5" w:rsidP="00B51CC5">
      <w:pPr>
        <w:pStyle w:val="ListParagraph"/>
        <w:numPr>
          <w:ilvl w:val="0"/>
          <w:numId w:val="1"/>
        </w:numPr>
        <w:spacing w:line="480" w:lineRule="auto"/>
        <w:rPr>
          <w:rFonts w:ascii="Times New Roman" w:hAnsi="Times New Roman"/>
          <w:sz w:val="24"/>
        </w:rPr>
      </w:pPr>
      <w:r w:rsidRPr="00B51CC5">
        <w:rPr>
          <w:rFonts w:ascii="Times New Roman" w:hAnsi="Times New Roman"/>
          <w:sz w:val="24"/>
        </w:rPr>
        <w:t>Williams, Richard &amp; Martinez, Neo. (2000). Simple Rules Yield Complex Food Webs. Nature. 404. 180-3. 10.1038/35004572.</w:t>
      </w:r>
    </w:p>
    <w:sectPr w:rsidR="00451422" w:rsidRPr="00281C41" w:rsidSect="00334A70">
      <w:footerReference w:type="even" r:id="rId28"/>
      <w:footerReference w:type="default" r:id="rId29"/>
      <w:pgSz w:w="11906" w:h="16838" w:code="9"/>
      <w:pgMar w:top="1440" w:right="1440" w:bottom="1440" w:left="1440" w:header="1701" w:footer="170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 w:author="Microsoft Office User" w:date="2021-03-23T17:43:00Z" w:initials="MOU">
    <w:p w14:paraId="20F9A288" w14:textId="000CB85A" w:rsidR="009F6A3D" w:rsidRDefault="009F6A3D">
      <w:pPr>
        <w:pStyle w:val="CommentText"/>
      </w:pPr>
      <w:r>
        <w:rPr>
          <w:rStyle w:val="CommentReference"/>
        </w:rPr>
        <w:annotationRef/>
      </w:r>
      <w:r>
        <w:t>Throughout, ecosystems in this context should be changed to Community. An ecosystem implies that we are also going to be investigating how the community interacts with the physical environment in some way</w:t>
      </w:r>
    </w:p>
  </w:comment>
  <w:comment w:id="137" w:author="Microsoft Office User" w:date="2021-03-25T08:08:00Z" w:initials="MOU">
    <w:p w14:paraId="2903E1E1" w14:textId="0E308B74" w:rsidR="009F6A3D" w:rsidRDefault="009F6A3D">
      <w:pPr>
        <w:pStyle w:val="CommentText"/>
      </w:pPr>
      <w:r>
        <w:rPr>
          <w:rStyle w:val="CommentReference"/>
        </w:rPr>
        <w:annotationRef/>
      </w:r>
      <w:r>
        <w:t>This needs to be reworded – I am not sure if this is correct. Isn’t the reproductive age set to at least half of the number of stages, not number of species?</w:t>
      </w:r>
    </w:p>
  </w:comment>
  <w:comment w:id="175" w:author="Microsoft Office User" w:date="2021-03-25T08:18:00Z" w:initials="MOU">
    <w:p w14:paraId="157C2D0B" w14:textId="77777777" w:rsidR="009F6A3D" w:rsidRDefault="009F6A3D" w:rsidP="00DE20B9">
      <w:pPr>
        <w:pStyle w:val="CommentText"/>
      </w:pPr>
      <w:r>
        <w:rPr>
          <w:rStyle w:val="CommentReference"/>
        </w:rPr>
        <w:annotationRef/>
      </w:r>
      <w:r>
        <w:t>This section should go before reproduction and extinction.</w:t>
      </w:r>
    </w:p>
  </w:comment>
  <w:comment w:id="193" w:author="Microsoft Office User" w:date="2021-03-25T08:18:00Z" w:initials="MOU">
    <w:p w14:paraId="41F42BA4" w14:textId="6ABFC3F5" w:rsidR="009F6A3D" w:rsidRDefault="009F6A3D">
      <w:pPr>
        <w:pStyle w:val="CommentText"/>
      </w:pPr>
      <w:r>
        <w:rPr>
          <w:rStyle w:val="CommentReference"/>
        </w:rPr>
        <w:annotationRef/>
      </w:r>
      <w:r>
        <w:t>This section should go before reproduction and extinction.</w:t>
      </w:r>
    </w:p>
  </w:comment>
  <w:comment w:id="324" w:author="Microsoft Office User" w:date="2021-03-25T07:26:00Z" w:initials="MOU">
    <w:p w14:paraId="7DB40723" w14:textId="77777777" w:rsidR="009F6A3D" w:rsidRDefault="009F6A3D">
      <w:pPr>
        <w:pStyle w:val="CommentText"/>
      </w:pPr>
      <w:r>
        <w:rPr>
          <w:rStyle w:val="CommentReference"/>
        </w:rPr>
        <w:annotationRef/>
      </w:r>
      <w:r>
        <w:t>y-axis should be changed to number of ‘Number of Species’ instead off population</w:t>
      </w:r>
    </w:p>
    <w:p w14:paraId="62334117" w14:textId="474D5B4A" w:rsidR="009F6A3D" w:rsidRDefault="009F6A3D">
      <w:pPr>
        <w:pStyle w:val="CommentText"/>
      </w:pPr>
    </w:p>
  </w:comment>
  <w:comment w:id="325" w:author="Microsoft Office User" w:date="2021-03-25T08:50:00Z" w:initials="MOU">
    <w:p w14:paraId="2782F730" w14:textId="4B2CCC1B" w:rsidR="004E288F" w:rsidRDefault="004E288F">
      <w:pPr>
        <w:pStyle w:val="CommentText"/>
      </w:pPr>
      <w:r>
        <w:rPr>
          <w:rStyle w:val="CommentReference"/>
        </w:rPr>
        <w:annotationRef/>
      </w:r>
      <w:r>
        <w:t xml:space="preserve">Can you make these figures so that the legends don’t cover the lines? </w:t>
      </w:r>
    </w:p>
  </w:comment>
  <w:comment w:id="331" w:author="Microsoft Office User" w:date="2021-03-25T08:52:00Z" w:initials="MOU">
    <w:p w14:paraId="4AFA03E8" w14:textId="00F0DBEF" w:rsidR="007A250D" w:rsidRDefault="007A250D">
      <w:pPr>
        <w:pStyle w:val="CommentText"/>
      </w:pPr>
      <w:r>
        <w:rPr>
          <w:rStyle w:val="CommentReference"/>
        </w:rPr>
        <w:annotationRef/>
      </w:r>
      <w:r>
        <w:t xml:space="preserve">This figure </w:t>
      </w:r>
      <w:proofErr w:type="spellStart"/>
      <w:r>
        <w:t>legens</w:t>
      </w:r>
      <w:proofErr w:type="spellEnd"/>
      <w:r>
        <w:t xml:space="preserve"> needs to </w:t>
      </w:r>
      <w:proofErr w:type="spellStart"/>
      <w:r>
        <w:t>deccribe</w:t>
      </w:r>
      <w:proofErr w:type="spellEnd"/>
      <w:r>
        <w:t xml:space="preserve"> what the figure shows.</w:t>
      </w:r>
    </w:p>
  </w:comment>
  <w:comment w:id="344" w:author="Microsoft Office User" w:date="2021-03-25T09:02:00Z" w:initials="MOU">
    <w:p w14:paraId="6ECF648C" w14:textId="77777777" w:rsidR="00B61116" w:rsidRDefault="00B61116">
      <w:pPr>
        <w:pStyle w:val="CommentText"/>
      </w:pPr>
      <w:r>
        <w:rPr>
          <w:rStyle w:val="CommentReference"/>
        </w:rPr>
        <w:annotationRef/>
      </w:r>
      <w:r>
        <w:t>Make sure that these numbers for figures are all correct and consistent – I removed the Rudolf/</w:t>
      </w:r>
      <w:proofErr w:type="spellStart"/>
      <w:r>
        <w:t>Laffery</w:t>
      </w:r>
      <w:proofErr w:type="spellEnd"/>
      <w:r>
        <w:t xml:space="preserve"> figure so it probably messed it up</w:t>
      </w:r>
    </w:p>
    <w:p w14:paraId="7306D4E8" w14:textId="2CDB2962" w:rsidR="00B61116" w:rsidRDefault="00B61116">
      <w:pPr>
        <w:pStyle w:val="CommentText"/>
      </w:pPr>
    </w:p>
  </w:comment>
  <w:comment w:id="391" w:author="Microsoft Office User" w:date="2021-03-25T09:11:00Z" w:initials="MOU">
    <w:p w14:paraId="6E35327E" w14:textId="2578C22D" w:rsidR="00B61116" w:rsidRDefault="00B61116">
      <w:pPr>
        <w:pStyle w:val="CommentText"/>
      </w:pPr>
      <w:r>
        <w:rPr>
          <w:rStyle w:val="CommentReference"/>
        </w:rPr>
        <w:annotationRef/>
      </w:r>
      <w:r>
        <w:t>Need include figure legends for all figures</w:t>
      </w:r>
    </w:p>
  </w:comment>
  <w:comment w:id="398" w:author="Microsoft Office User" w:date="2021-03-25T09:14:00Z" w:initials="MOU">
    <w:p w14:paraId="3801EC70" w14:textId="5E677A4E" w:rsidR="00B61116" w:rsidRDefault="00B61116">
      <w:pPr>
        <w:pStyle w:val="CommentText"/>
      </w:pPr>
      <w:r>
        <w:rPr>
          <w:rStyle w:val="CommentReference"/>
        </w:rPr>
        <w:annotationRef/>
      </w:r>
      <w:r>
        <w:t xml:space="preserve">The formatting of these figures and </w:t>
      </w:r>
      <w:proofErr w:type="spellStart"/>
      <w:r>
        <w:t>legens</w:t>
      </w:r>
      <w:proofErr w:type="spellEnd"/>
      <w:r>
        <w:t xml:space="preserve"> is a mess – make sure that the correct legend shows up next </w:t>
      </w:r>
      <w:proofErr w:type="spellStart"/>
      <w:r>
        <w:t>tot</w:t>
      </w:r>
      <w:proofErr w:type="spellEnd"/>
      <w:r>
        <w:t xml:space="preserve"> eh figure</w:t>
      </w:r>
    </w:p>
  </w:comment>
  <w:comment w:id="419" w:author="Microsoft Office User" w:date="2021-03-25T09:22:00Z" w:initials="MOU">
    <w:p w14:paraId="0A86450E" w14:textId="7BA3DEB0" w:rsidR="00965CD8" w:rsidRDefault="00965CD8">
      <w:pPr>
        <w:pStyle w:val="CommentText"/>
      </w:pPr>
      <w:r>
        <w:rPr>
          <w:rStyle w:val="CommentReference"/>
        </w:rPr>
        <w:annotationRef/>
      </w:r>
      <w:r>
        <w:t>Why does this jump to figure 5. Why is figure 4 not discussed first? Or are these misnumbered?</w:t>
      </w:r>
    </w:p>
    <w:p w14:paraId="1FB0D054" w14:textId="5D4DBE31" w:rsidR="00965CD8" w:rsidRDefault="00965CD8">
      <w:pPr>
        <w:pStyle w:val="CommentText"/>
      </w:pPr>
    </w:p>
  </w:comment>
  <w:comment w:id="431" w:author="Microsoft Office User" w:date="2021-03-25T09:29:00Z" w:initials="MOU">
    <w:p w14:paraId="5537D22B" w14:textId="260BFDC5" w:rsidR="00957ED9" w:rsidRDefault="00957ED9">
      <w:pPr>
        <w:pStyle w:val="CommentText"/>
      </w:pPr>
      <w:r>
        <w:rPr>
          <w:rStyle w:val="CommentReference"/>
        </w:rPr>
        <w:annotationRef/>
      </w:r>
      <w:r>
        <w:t>Is this figure 5 or 6? Clear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F9A288" w15:done="0"/>
  <w15:commentEx w15:paraId="2903E1E1" w15:done="0"/>
  <w15:commentEx w15:paraId="157C2D0B" w15:done="0"/>
  <w15:commentEx w15:paraId="41F42BA4" w15:done="0"/>
  <w15:commentEx w15:paraId="62334117" w15:done="0"/>
  <w15:commentEx w15:paraId="2782F730" w15:done="0"/>
  <w15:commentEx w15:paraId="4AFA03E8" w15:done="0"/>
  <w15:commentEx w15:paraId="7306D4E8" w15:done="0"/>
  <w15:commentEx w15:paraId="6E35327E" w15:done="0"/>
  <w15:commentEx w15:paraId="3801EC70" w15:done="0"/>
  <w15:commentEx w15:paraId="1FB0D054" w15:done="0"/>
  <w15:commentEx w15:paraId="5537D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A743" w16cex:dateUtc="2021-03-23T22:43:00Z"/>
  <w16cex:commentExtensible w16cex:durableId="2406C36A" w16cex:dateUtc="2021-03-25T13:08:00Z"/>
  <w16cex:commentExtensible w16cex:durableId="2406C641" w16cex:dateUtc="2021-03-25T13:18:00Z"/>
  <w16cex:commentExtensible w16cex:durableId="2406C5D1" w16cex:dateUtc="2021-03-25T13:18:00Z"/>
  <w16cex:commentExtensible w16cex:durableId="2406B99C" w16cex:dateUtc="2021-03-25T12:26:00Z"/>
  <w16cex:commentExtensible w16cex:durableId="2406CD61" w16cex:dateUtc="2021-03-25T13:50:00Z"/>
  <w16cex:commentExtensible w16cex:durableId="2406CDCD" w16cex:dateUtc="2021-03-25T13:52:00Z"/>
  <w16cex:commentExtensible w16cex:durableId="2406D00B" w16cex:dateUtc="2021-03-25T14:02:00Z"/>
  <w16cex:commentExtensible w16cex:durableId="2406D237" w16cex:dateUtc="2021-03-25T14:11:00Z"/>
  <w16cex:commentExtensible w16cex:durableId="2406D2F6" w16cex:dateUtc="2021-03-25T14:14:00Z"/>
  <w16cex:commentExtensible w16cex:durableId="2406D4E7" w16cex:dateUtc="2021-03-25T14:22:00Z"/>
  <w16cex:commentExtensible w16cex:durableId="2406D68A" w16cex:dateUtc="2021-03-25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F9A288" w16cid:durableId="2404A743"/>
  <w16cid:commentId w16cid:paraId="2903E1E1" w16cid:durableId="2406C36A"/>
  <w16cid:commentId w16cid:paraId="157C2D0B" w16cid:durableId="2406C641"/>
  <w16cid:commentId w16cid:paraId="41F42BA4" w16cid:durableId="2406C5D1"/>
  <w16cid:commentId w16cid:paraId="62334117" w16cid:durableId="2406B99C"/>
  <w16cid:commentId w16cid:paraId="2782F730" w16cid:durableId="2406CD61"/>
  <w16cid:commentId w16cid:paraId="4AFA03E8" w16cid:durableId="2406CDCD"/>
  <w16cid:commentId w16cid:paraId="7306D4E8" w16cid:durableId="2406D00B"/>
  <w16cid:commentId w16cid:paraId="6E35327E" w16cid:durableId="2406D237"/>
  <w16cid:commentId w16cid:paraId="3801EC70" w16cid:durableId="2406D2F6"/>
  <w16cid:commentId w16cid:paraId="1FB0D054" w16cid:durableId="2406D4E7"/>
  <w16cid:commentId w16cid:paraId="5537D22B" w16cid:durableId="2406D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F7CD4" w14:textId="77777777" w:rsidR="00DE6EB2" w:rsidRDefault="00DE6EB2">
      <w:pPr>
        <w:spacing w:line="240" w:lineRule="auto"/>
      </w:pPr>
      <w:r>
        <w:separator/>
      </w:r>
    </w:p>
  </w:endnote>
  <w:endnote w:type="continuationSeparator" w:id="0">
    <w:p w14:paraId="5CF4D3FD" w14:textId="77777777" w:rsidR="00DE6EB2" w:rsidRDefault="00DE6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Bahnschrift Light"/>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0827A" w14:textId="77777777" w:rsidR="009F6A3D" w:rsidRDefault="009F6A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EA447B" w14:textId="77777777" w:rsidR="009F6A3D" w:rsidRDefault="009F6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D789D" w14:textId="77777777" w:rsidR="009F6A3D" w:rsidRDefault="009F6A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43591054" w14:textId="77777777" w:rsidR="009F6A3D" w:rsidRDefault="009F6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25360" w14:textId="77777777" w:rsidR="00DE6EB2" w:rsidRDefault="00DE6EB2">
      <w:pPr>
        <w:spacing w:line="240" w:lineRule="auto"/>
      </w:pPr>
      <w:r>
        <w:separator/>
      </w:r>
    </w:p>
  </w:footnote>
  <w:footnote w:type="continuationSeparator" w:id="0">
    <w:p w14:paraId="763798C6" w14:textId="77777777" w:rsidR="00DE6EB2" w:rsidRDefault="00DE6E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1513"/>
    <w:multiLevelType w:val="hybridMultilevel"/>
    <w:tmpl w:val="A498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7631C"/>
    <w:multiLevelType w:val="multilevel"/>
    <w:tmpl w:val="D00CEFC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8985DB2"/>
    <w:multiLevelType w:val="hybridMultilevel"/>
    <w:tmpl w:val="7A50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8615A"/>
    <w:multiLevelType w:val="hybridMultilevel"/>
    <w:tmpl w:val="381E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81"/>
    <w:rsid w:val="00000853"/>
    <w:rsid w:val="00000923"/>
    <w:rsid w:val="00000AF6"/>
    <w:rsid w:val="00002E49"/>
    <w:rsid w:val="00003E78"/>
    <w:rsid w:val="00010504"/>
    <w:rsid w:val="000105F2"/>
    <w:rsid w:val="000117AF"/>
    <w:rsid w:val="00016F8D"/>
    <w:rsid w:val="00020E9A"/>
    <w:rsid w:val="00021D25"/>
    <w:rsid w:val="00022C49"/>
    <w:rsid w:val="0002527A"/>
    <w:rsid w:val="00034676"/>
    <w:rsid w:val="00035165"/>
    <w:rsid w:val="0004030A"/>
    <w:rsid w:val="000541E7"/>
    <w:rsid w:val="00054848"/>
    <w:rsid w:val="000556BB"/>
    <w:rsid w:val="000563ED"/>
    <w:rsid w:val="00060E85"/>
    <w:rsid w:val="00070815"/>
    <w:rsid w:val="000730E8"/>
    <w:rsid w:val="000731C5"/>
    <w:rsid w:val="00074019"/>
    <w:rsid w:val="000740D7"/>
    <w:rsid w:val="00074693"/>
    <w:rsid w:val="0007784A"/>
    <w:rsid w:val="00081786"/>
    <w:rsid w:val="000822AB"/>
    <w:rsid w:val="000825A8"/>
    <w:rsid w:val="00084B94"/>
    <w:rsid w:val="00085C81"/>
    <w:rsid w:val="00087471"/>
    <w:rsid w:val="00091CB3"/>
    <w:rsid w:val="00092129"/>
    <w:rsid w:val="00092B58"/>
    <w:rsid w:val="00094F0A"/>
    <w:rsid w:val="000A0AD9"/>
    <w:rsid w:val="000A20FA"/>
    <w:rsid w:val="000A215A"/>
    <w:rsid w:val="000A55EE"/>
    <w:rsid w:val="000B08A4"/>
    <w:rsid w:val="000B6B53"/>
    <w:rsid w:val="000C1DE0"/>
    <w:rsid w:val="000C292C"/>
    <w:rsid w:val="000C71D1"/>
    <w:rsid w:val="000D236D"/>
    <w:rsid w:val="000E0759"/>
    <w:rsid w:val="000E4432"/>
    <w:rsid w:val="000E7DCB"/>
    <w:rsid w:val="000F2E26"/>
    <w:rsid w:val="000F5268"/>
    <w:rsid w:val="000F7342"/>
    <w:rsid w:val="000F7EC2"/>
    <w:rsid w:val="0010036F"/>
    <w:rsid w:val="00105B20"/>
    <w:rsid w:val="00110381"/>
    <w:rsid w:val="001120F6"/>
    <w:rsid w:val="00120968"/>
    <w:rsid w:val="0012100D"/>
    <w:rsid w:val="00123818"/>
    <w:rsid w:val="00124940"/>
    <w:rsid w:val="00127149"/>
    <w:rsid w:val="001273C1"/>
    <w:rsid w:val="001325E3"/>
    <w:rsid w:val="0015082E"/>
    <w:rsid w:val="00150B11"/>
    <w:rsid w:val="00153A75"/>
    <w:rsid w:val="0015550C"/>
    <w:rsid w:val="00163051"/>
    <w:rsid w:val="00163886"/>
    <w:rsid w:val="00163B8F"/>
    <w:rsid w:val="00166E6E"/>
    <w:rsid w:val="001710B0"/>
    <w:rsid w:val="00171495"/>
    <w:rsid w:val="00172999"/>
    <w:rsid w:val="001735FB"/>
    <w:rsid w:val="00174681"/>
    <w:rsid w:val="00176CF1"/>
    <w:rsid w:val="00176D46"/>
    <w:rsid w:val="00176DDD"/>
    <w:rsid w:val="00180104"/>
    <w:rsid w:val="001807D0"/>
    <w:rsid w:val="00182115"/>
    <w:rsid w:val="001828CE"/>
    <w:rsid w:val="00184466"/>
    <w:rsid w:val="00184A6C"/>
    <w:rsid w:val="00191FCB"/>
    <w:rsid w:val="00193434"/>
    <w:rsid w:val="00196064"/>
    <w:rsid w:val="001A049B"/>
    <w:rsid w:val="001A4140"/>
    <w:rsid w:val="001A5190"/>
    <w:rsid w:val="001A6146"/>
    <w:rsid w:val="001B0D82"/>
    <w:rsid w:val="001B15B6"/>
    <w:rsid w:val="001B2B15"/>
    <w:rsid w:val="001B52A6"/>
    <w:rsid w:val="001B61A9"/>
    <w:rsid w:val="001B6EE4"/>
    <w:rsid w:val="001B7DB5"/>
    <w:rsid w:val="001C0760"/>
    <w:rsid w:val="001C1158"/>
    <w:rsid w:val="001C20F2"/>
    <w:rsid w:val="001C40AB"/>
    <w:rsid w:val="001C606D"/>
    <w:rsid w:val="001C7274"/>
    <w:rsid w:val="001D14D9"/>
    <w:rsid w:val="001D3E9A"/>
    <w:rsid w:val="001D75E6"/>
    <w:rsid w:val="001E3475"/>
    <w:rsid w:val="001E40EE"/>
    <w:rsid w:val="001E6DA5"/>
    <w:rsid w:val="001F09BE"/>
    <w:rsid w:val="002041E4"/>
    <w:rsid w:val="002047D2"/>
    <w:rsid w:val="00206C92"/>
    <w:rsid w:val="00212603"/>
    <w:rsid w:val="00213DE2"/>
    <w:rsid w:val="00214862"/>
    <w:rsid w:val="00215268"/>
    <w:rsid w:val="002209E0"/>
    <w:rsid w:val="00220E8A"/>
    <w:rsid w:val="00227140"/>
    <w:rsid w:val="00232084"/>
    <w:rsid w:val="00234214"/>
    <w:rsid w:val="0023528F"/>
    <w:rsid w:val="00237766"/>
    <w:rsid w:val="00240AC9"/>
    <w:rsid w:val="00243355"/>
    <w:rsid w:val="002455EC"/>
    <w:rsid w:val="0025159E"/>
    <w:rsid w:val="00264907"/>
    <w:rsid w:val="00267F83"/>
    <w:rsid w:val="00270007"/>
    <w:rsid w:val="00274D54"/>
    <w:rsid w:val="00280224"/>
    <w:rsid w:val="00280382"/>
    <w:rsid w:val="00281C41"/>
    <w:rsid w:val="00283B18"/>
    <w:rsid w:val="0028614E"/>
    <w:rsid w:val="002A38A1"/>
    <w:rsid w:val="002A49D4"/>
    <w:rsid w:val="002A7080"/>
    <w:rsid w:val="002B2DA4"/>
    <w:rsid w:val="002B5D53"/>
    <w:rsid w:val="002C12E3"/>
    <w:rsid w:val="002D0C97"/>
    <w:rsid w:val="002D1965"/>
    <w:rsid w:val="002D22F2"/>
    <w:rsid w:val="002D4743"/>
    <w:rsid w:val="002E0076"/>
    <w:rsid w:val="002E0220"/>
    <w:rsid w:val="002E3923"/>
    <w:rsid w:val="002E3CE8"/>
    <w:rsid w:val="002E472E"/>
    <w:rsid w:val="002E5F70"/>
    <w:rsid w:val="002F6381"/>
    <w:rsid w:val="0030034A"/>
    <w:rsid w:val="00300B50"/>
    <w:rsid w:val="00303B8C"/>
    <w:rsid w:val="0030479E"/>
    <w:rsid w:val="00304879"/>
    <w:rsid w:val="00306124"/>
    <w:rsid w:val="00306613"/>
    <w:rsid w:val="0030689E"/>
    <w:rsid w:val="0030740B"/>
    <w:rsid w:val="00311005"/>
    <w:rsid w:val="0031118C"/>
    <w:rsid w:val="00312907"/>
    <w:rsid w:val="00314357"/>
    <w:rsid w:val="00315406"/>
    <w:rsid w:val="003160CD"/>
    <w:rsid w:val="00322AA8"/>
    <w:rsid w:val="00334A70"/>
    <w:rsid w:val="00340430"/>
    <w:rsid w:val="00340C65"/>
    <w:rsid w:val="00341C55"/>
    <w:rsid w:val="0034307A"/>
    <w:rsid w:val="003437EC"/>
    <w:rsid w:val="00343832"/>
    <w:rsid w:val="003451D4"/>
    <w:rsid w:val="00345F9C"/>
    <w:rsid w:val="00350BCC"/>
    <w:rsid w:val="00350CC7"/>
    <w:rsid w:val="003531DC"/>
    <w:rsid w:val="0036463C"/>
    <w:rsid w:val="00367DE3"/>
    <w:rsid w:val="0037133A"/>
    <w:rsid w:val="003723EB"/>
    <w:rsid w:val="00372845"/>
    <w:rsid w:val="00376B20"/>
    <w:rsid w:val="00376E34"/>
    <w:rsid w:val="003823B5"/>
    <w:rsid w:val="0038756B"/>
    <w:rsid w:val="00392277"/>
    <w:rsid w:val="00393C66"/>
    <w:rsid w:val="003944DE"/>
    <w:rsid w:val="003A062A"/>
    <w:rsid w:val="003A17A9"/>
    <w:rsid w:val="003A4117"/>
    <w:rsid w:val="003A6D14"/>
    <w:rsid w:val="003B64C2"/>
    <w:rsid w:val="003B664B"/>
    <w:rsid w:val="003B6D6C"/>
    <w:rsid w:val="003B7C1C"/>
    <w:rsid w:val="003B7D9A"/>
    <w:rsid w:val="003C07B2"/>
    <w:rsid w:val="003C0934"/>
    <w:rsid w:val="003C2A9C"/>
    <w:rsid w:val="003C727A"/>
    <w:rsid w:val="003D631D"/>
    <w:rsid w:val="003E19AE"/>
    <w:rsid w:val="003E4FB5"/>
    <w:rsid w:val="003E5593"/>
    <w:rsid w:val="003E6188"/>
    <w:rsid w:val="003F29C3"/>
    <w:rsid w:val="003F568C"/>
    <w:rsid w:val="003F77A6"/>
    <w:rsid w:val="003F7CD4"/>
    <w:rsid w:val="00400074"/>
    <w:rsid w:val="004000E2"/>
    <w:rsid w:val="00413644"/>
    <w:rsid w:val="00420768"/>
    <w:rsid w:val="00425371"/>
    <w:rsid w:val="00434AF2"/>
    <w:rsid w:val="00446320"/>
    <w:rsid w:val="00450C06"/>
    <w:rsid w:val="00451422"/>
    <w:rsid w:val="0045408A"/>
    <w:rsid w:val="00454D80"/>
    <w:rsid w:val="00457BF6"/>
    <w:rsid w:val="00461838"/>
    <w:rsid w:val="00465306"/>
    <w:rsid w:val="00472243"/>
    <w:rsid w:val="0048289C"/>
    <w:rsid w:val="00484CA9"/>
    <w:rsid w:val="00485D17"/>
    <w:rsid w:val="00490411"/>
    <w:rsid w:val="004906FF"/>
    <w:rsid w:val="00495201"/>
    <w:rsid w:val="00495A9A"/>
    <w:rsid w:val="004A44E1"/>
    <w:rsid w:val="004A73AA"/>
    <w:rsid w:val="004B6F85"/>
    <w:rsid w:val="004B7026"/>
    <w:rsid w:val="004B733A"/>
    <w:rsid w:val="004C2B80"/>
    <w:rsid w:val="004D2560"/>
    <w:rsid w:val="004D439F"/>
    <w:rsid w:val="004D5E16"/>
    <w:rsid w:val="004D66A0"/>
    <w:rsid w:val="004E20E0"/>
    <w:rsid w:val="004E288F"/>
    <w:rsid w:val="004E4A1B"/>
    <w:rsid w:val="004F24E8"/>
    <w:rsid w:val="004F34B5"/>
    <w:rsid w:val="004F46E6"/>
    <w:rsid w:val="005002BB"/>
    <w:rsid w:val="00502B35"/>
    <w:rsid w:val="00503153"/>
    <w:rsid w:val="00504658"/>
    <w:rsid w:val="00512E75"/>
    <w:rsid w:val="00514FD6"/>
    <w:rsid w:val="00515750"/>
    <w:rsid w:val="00520A1B"/>
    <w:rsid w:val="005218EB"/>
    <w:rsid w:val="005231EA"/>
    <w:rsid w:val="0052609D"/>
    <w:rsid w:val="00527704"/>
    <w:rsid w:val="00527D42"/>
    <w:rsid w:val="00532670"/>
    <w:rsid w:val="00532E31"/>
    <w:rsid w:val="00533871"/>
    <w:rsid w:val="00534E95"/>
    <w:rsid w:val="0053741D"/>
    <w:rsid w:val="00537CD9"/>
    <w:rsid w:val="00541D47"/>
    <w:rsid w:val="005531E8"/>
    <w:rsid w:val="00553336"/>
    <w:rsid w:val="005576FA"/>
    <w:rsid w:val="00573E61"/>
    <w:rsid w:val="005831C1"/>
    <w:rsid w:val="005865DF"/>
    <w:rsid w:val="00586704"/>
    <w:rsid w:val="005902B6"/>
    <w:rsid w:val="005941E2"/>
    <w:rsid w:val="0059577C"/>
    <w:rsid w:val="00597C13"/>
    <w:rsid w:val="005A1B61"/>
    <w:rsid w:val="005A52EC"/>
    <w:rsid w:val="005A7B05"/>
    <w:rsid w:val="005B0398"/>
    <w:rsid w:val="005B23F6"/>
    <w:rsid w:val="005B6EB7"/>
    <w:rsid w:val="005C201A"/>
    <w:rsid w:val="005C2456"/>
    <w:rsid w:val="005C7D37"/>
    <w:rsid w:val="005D0448"/>
    <w:rsid w:val="005D0BBA"/>
    <w:rsid w:val="005D3410"/>
    <w:rsid w:val="005D6DFF"/>
    <w:rsid w:val="005E107B"/>
    <w:rsid w:val="005E4421"/>
    <w:rsid w:val="005F0AB4"/>
    <w:rsid w:val="005F4473"/>
    <w:rsid w:val="0060181C"/>
    <w:rsid w:val="00604379"/>
    <w:rsid w:val="006219FC"/>
    <w:rsid w:val="00626B0C"/>
    <w:rsid w:val="00633991"/>
    <w:rsid w:val="00634126"/>
    <w:rsid w:val="006355AB"/>
    <w:rsid w:val="0063594D"/>
    <w:rsid w:val="00636CF4"/>
    <w:rsid w:val="006377C4"/>
    <w:rsid w:val="006407AF"/>
    <w:rsid w:val="00640E99"/>
    <w:rsid w:val="00640F8B"/>
    <w:rsid w:val="00645D5F"/>
    <w:rsid w:val="00646F93"/>
    <w:rsid w:val="006520C2"/>
    <w:rsid w:val="00655DE3"/>
    <w:rsid w:val="006561EF"/>
    <w:rsid w:val="00656DE5"/>
    <w:rsid w:val="0066075D"/>
    <w:rsid w:val="00660F40"/>
    <w:rsid w:val="00662761"/>
    <w:rsid w:val="00667089"/>
    <w:rsid w:val="0066715C"/>
    <w:rsid w:val="0067482B"/>
    <w:rsid w:val="0068289B"/>
    <w:rsid w:val="006940B0"/>
    <w:rsid w:val="006A3895"/>
    <w:rsid w:val="006A695D"/>
    <w:rsid w:val="006A6B51"/>
    <w:rsid w:val="006B027A"/>
    <w:rsid w:val="006B27E7"/>
    <w:rsid w:val="006B60E6"/>
    <w:rsid w:val="006B7CDF"/>
    <w:rsid w:val="006C3CA7"/>
    <w:rsid w:val="006C5E69"/>
    <w:rsid w:val="006C5F6E"/>
    <w:rsid w:val="006D0C4B"/>
    <w:rsid w:val="006D5329"/>
    <w:rsid w:val="006D61D7"/>
    <w:rsid w:val="006E06DA"/>
    <w:rsid w:val="006E118C"/>
    <w:rsid w:val="006E342C"/>
    <w:rsid w:val="006E5283"/>
    <w:rsid w:val="006E63E5"/>
    <w:rsid w:val="006E7575"/>
    <w:rsid w:val="006F3799"/>
    <w:rsid w:val="00703801"/>
    <w:rsid w:val="00705E67"/>
    <w:rsid w:val="00707FA4"/>
    <w:rsid w:val="0071278F"/>
    <w:rsid w:val="007133E5"/>
    <w:rsid w:val="0072155C"/>
    <w:rsid w:val="007269C1"/>
    <w:rsid w:val="00730896"/>
    <w:rsid w:val="007334C3"/>
    <w:rsid w:val="007368B8"/>
    <w:rsid w:val="00736D46"/>
    <w:rsid w:val="00742B21"/>
    <w:rsid w:val="007459B2"/>
    <w:rsid w:val="007465E1"/>
    <w:rsid w:val="00746B4E"/>
    <w:rsid w:val="00750AF6"/>
    <w:rsid w:val="00752127"/>
    <w:rsid w:val="007524B2"/>
    <w:rsid w:val="0075397A"/>
    <w:rsid w:val="00755759"/>
    <w:rsid w:val="007640E0"/>
    <w:rsid w:val="00764BA2"/>
    <w:rsid w:val="0076680B"/>
    <w:rsid w:val="00771160"/>
    <w:rsid w:val="00771184"/>
    <w:rsid w:val="007712E9"/>
    <w:rsid w:val="007749EC"/>
    <w:rsid w:val="00774DB2"/>
    <w:rsid w:val="007763BE"/>
    <w:rsid w:val="0078443C"/>
    <w:rsid w:val="00785703"/>
    <w:rsid w:val="007951B9"/>
    <w:rsid w:val="007A250D"/>
    <w:rsid w:val="007A5118"/>
    <w:rsid w:val="007A5892"/>
    <w:rsid w:val="007B04AF"/>
    <w:rsid w:val="007B0A33"/>
    <w:rsid w:val="007B1C50"/>
    <w:rsid w:val="007B33C2"/>
    <w:rsid w:val="007B74B2"/>
    <w:rsid w:val="007C3D2D"/>
    <w:rsid w:val="007C4FD3"/>
    <w:rsid w:val="007C5F93"/>
    <w:rsid w:val="007D2EF4"/>
    <w:rsid w:val="007D5352"/>
    <w:rsid w:val="007E19CE"/>
    <w:rsid w:val="007E4D1F"/>
    <w:rsid w:val="007E5983"/>
    <w:rsid w:val="007F5C09"/>
    <w:rsid w:val="007F751A"/>
    <w:rsid w:val="007F7CD8"/>
    <w:rsid w:val="00803D61"/>
    <w:rsid w:val="0080697A"/>
    <w:rsid w:val="00810DDF"/>
    <w:rsid w:val="008125F6"/>
    <w:rsid w:val="0081331E"/>
    <w:rsid w:val="008145CD"/>
    <w:rsid w:val="0081539E"/>
    <w:rsid w:val="00816C92"/>
    <w:rsid w:val="008170F6"/>
    <w:rsid w:val="00820422"/>
    <w:rsid w:val="00826853"/>
    <w:rsid w:val="00831B5A"/>
    <w:rsid w:val="00836A09"/>
    <w:rsid w:val="008376D2"/>
    <w:rsid w:val="00837850"/>
    <w:rsid w:val="0085060A"/>
    <w:rsid w:val="00852A6D"/>
    <w:rsid w:val="00867327"/>
    <w:rsid w:val="00867C6E"/>
    <w:rsid w:val="00873047"/>
    <w:rsid w:val="00875CC6"/>
    <w:rsid w:val="008809C2"/>
    <w:rsid w:val="00880B7A"/>
    <w:rsid w:val="00881763"/>
    <w:rsid w:val="0088407F"/>
    <w:rsid w:val="00887C12"/>
    <w:rsid w:val="00887C5A"/>
    <w:rsid w:val="008918B1"/>
    <w:rsid w:val="00896118"/>
    <w:rsid w:val="00896B6D"/>
    <w:rsid w:val="00896E58"/>
    <w:rsid w:val="008A0CFE"/>
    <w:rsid w:val="008A1589"/>
    <w:rsid w:val="008A2479"/>
    <w:rsid w:val="008A72FB"/>
    <w:rsid w:val="008B126E"/>
    <w:rsid w:val="008B43E0"/>
    <w:rsid w:val="008C0D17"/>
    <w:rsid w:val="008C0F30"/>
    <w:rsid w:val="008C21C2"/>
    <w:rsid w:val="008C7270"/>
    <w:rsid w:val="008D36B0"/>
    <w:rsid w:val="008D3B1F"/>
    <w:rsid w:val="008D55F3"/>
    <w:rsid w:val="008D6442"/>
    <w:rsid w:val="008D7DD7"/>
    <w:rsid w:val="008E105E"/>
    <w:rsid w:val="008E220C"/>
    <w:rsid w:val="008E65F4"/>
    <w:rsid w:val="008E7489"/>
    <w:rsid w:val="008E7592"/>
    <w:rsid w:val="008F2F99"/>
    <w:rsid w:val="008F506C"/>
    <w:rsid w:val="008F6F93"/>
    <w:rsid w:val="008F728C"/>
    <w:rsid w:val="009040FA"/>
    <w:rsid w:val="00907ACA"/>
    <w:rsid w:val="00917348"/>
    <w:rsid w:val="009220D3"/>
    <w:rsid w:val="009224BB"/>
    <w:rsid w:val="00932171"/>
    <w:rsid w:val="00933CB7"/>
    <w:rsid w:val="0093405D"/>
    <w:rsid w:val="00935EE5"/>
    <w:rsid w:val="0093697F"/>
    <w:rsid w:val="00941727"/>
    <w:rsid w:val="00946859"/>
    <w:rsid w:val="009520CE"/>
    <w:rsid w:val="00954E39"/>
    <w:rsid w:val="00957ED9"/>
    <w:rsid w:val="009650C0"/>
    <w:rsid w:val="0096599A"/>
    <w:rsid w:val="00965CD8"/>
    <w:rsid w:val="0096602C"/>
    <w:rsid w:val="00970426"/>
    <w:rsid w:val="0097166F"/>
    <w:rsid w:val="00975B75"/>
    <w:rsid w:val="00975C6D"/>
    <w:rsid w:val="0098155D"/>
    <w:rsid w:val="009A0FAA"/>
    <w:rsid w:val="009A2DB0"/>
    <w:rsid w:val="009A3406"/>
    <w:rsid w:val="009A53F7"/>
    <w:rsid w:val="009A6209"/>
    <w:rsid w:val="009B3181"/>
    <w:rsid w:val="009C581F"/>
    <w:rsid w:val="009C72FA"/>
    <w:rsid w:val="009D1B8C"/>
    <w:rsid w:val="009D7D84"/>
    <w:rsid w:val="009D7F1C"/>
    <w:rsid w:val="009E611E"/>
    <w:rsid w:val="009F34A1"/>
    <w:rsid w:val="009F6A3D"/>
    <w:rsid w:val="00A02E0D"/>
    <w:rsid w:val="00A04C07"/>
    <w:rsid w:val="00A148AE"/>
    <w:rsid w:val="00A148CF"/>
    <w:rsid w:val="00A16167"/>
    <w:rsid w:val="00A166BB"/>
    <w:rsid w:val="00A16895"/>
    <w:rsid w:val="00A16FFE"/>
    <w:rsid w:val="00A2056E"/>
    <w:rsid w:val="00A20D57"/>
    <w:rsid w:val="00A240B0"/>
    <w:rsid w:val="00A2447E"/>
    <w:rsid w:val="00A37ACA"/>
    <w:rsid w:val="00A407B8"/>
    <w:rsid w:val="00A43266"/>
    <w:rsid w:val="00A435AE"/>
    <w:rsid w:val="00A479D1"/>
    <w:rsid w:val="00A47AA8"/>
    <w:rsid w:val="00A501E5"/>
    <w:rsid w:val="00A50EA3"/>
    <w:rsid w:val="00A51DB4"/>
    <w:rsid w:val="00A526AF"/>
    <w:rsid w:val="00A561FC"/>
    <w:rsid w:val="00A567EB"/>
    <w:rsid w:val="00A6308B"/>
    <w:rsid w:val="00A6687E"/>
    <w:rsid w:val="00A71F54"/>
    <w:rsid w:val="00A721FE"/>
    <w:rsid w:val="00A75BED"/>
    <w:rsid w:val="00A77073"/>
    <w:rsid w:val="00A86644"/>
    <w:rsid w:val="00A8747B"/>
    <w:rsid w:val="00A92E1C"/>
    <w:rsid w:val="00AA150D"/>
    <w:rsid w:val="00AA304E"/>
    <w:rsid w:val="00AB355A"/>
    <w:rsid w:val="00AB521F"/>
    <w:rsid w:val="00AC0051"/>
    <w:rsid w:val="00AC024E"/>
    <w:rsid w:val="00AC436C"/>
    <w:rsid w:val="00AC7C9D"/>
    <w:rsid w:val="00AD4C63"/>
    <w:rsid w:val="00AD6357"/>
    <w:rsid w:val="00AD6998"/>
    <w:rsid w:val="00AE13AA"/>
    <w:rsid w:val="00AE30D9"/>
    <w:rsid w:val="00AF259C"/>
    <w:rsid w:val="00AF53C8"/>
    <w:rsid w:val="00AF5807"/>
    <w:rsid w:val="00B10210"/>
    <w:rsid w:val="00B105EE"/>
    <w:rsid w:val="00B10615"/>
    <w:rsid w:val="00B1318B"/>
    <w:rsid w:val="00B1557D"/>
    <w:rsid w:val="00B23EB0"/>
    <w:rsid w:val="00B31B6A"/>
    <w:rsid w:val="00B332F2"/>
    <w:rsid w:val="00B372AB"/>
    <w:rsid w:val="00B4032C"/>
    <w:rsid w:val="00B423B3"/>
    <w:rsid w:val="00B42A01"/>
    <w:rsid w:val="00B43F01"/>
    <w:rsid w:val="00B455C7"/>
    <w:rsid w:val="00B46EC7"/>
    <w:rsid w:val="00B51CC5"/>
    <w:rsid w:val="00B5797D"/>
    <w:rsid w:val="00B60351"/>
    <w:rsid w:val="00B61116"/>
    <w:rsid w:val="00B623BB"/>
    <w:rsid w:val="00B634F7"/>
    <w:rsid w:val="00B64BD0"/>
    <w:rsid w:val="00B66256"/>
    <w:rsid w:val="00B738F3"/>
    <w:rsid w:val="00B82503"/>
    <w:rsid w:val="00B835B3"/>
    <w:rsid w:val="00B848C2"/>
    <w:rsid w:val="00B85EF2"/>
    <w:rsid w:val="00B86609"/>
    <w:rsid w:val="00B86C87"/>
    <w:rsid w:val="00B87651"/>
    <w:rsid w:val="00B906C7"/>
    <w:rsid w:val="00B93F7E"/>
    <w:rsid w:val="00B9519A"/>
    <w:rsid w:val="00BB22FE"/>
    <w:rsid w:val="00BB7007"/>
    <w:rsid w:val="00BC04CC"/>
    <w:rsid w:val="00BC629A"/>
    <w:rsid w:val="00BD2EC6"/>
    <w:rsid w:val="00BD3618"/>
    <w:rsid w:val="00BD56F1"/>
    <w:rsid w:val="00BD5899"/>
    <w:rsid w:val="00BD7181"/>
    <w:rsid w:val="00BE16E3"/>
    <w:rsid w:val="00BE16E6"/>
    <w:rsid w:val="00BE3F93"/>
    <w:rsid w:val="00BE4808"/>
    <w:rsid w:val="00BE6A7C"/>
    <w:rsid w:val="00BE7350"/>
    <w:rsid w:val="00BF2889"/>
    <w:rsid w:val="00C00431"/>
    <w:rsid w:val="00C0131F"/>
    <w:rsid w:val="00C025F0"/>
    <w:rsid w:val="00C03C46"/>
    <w:rsid w:val="00C0768B"/>
    <w:rsid w:val="00C07787"/>
    <w:rsid w:val="00C0781E"/>
    <w:rsid w:val="00C129E5"/>
    <w:rsid w:val="00C14A4E"/>
    <w:rsid w:val="00C159AF"/>
    <w:rsid w:val="00C17F72"/>
    <w:rsid w:val="00C2009A"/>
    <w:rsid w:val="00C244D5"/>
    <w:rsid w:val="00C24FD7"/>
    <w:rsid w:val="00C27BFC"/>
    <w:rsid w:val="00C32366"/>
    <w:rsid w:val="00C32FE0"/>
    <w:rsid w:val="00C37543"/>
    <w:rsid w:val="00C40551"/>
    <w:rsid w:val="00C4427E"/>
    <w:rsid w:val="00C44BD3"/>
    <w:rsid w:val="00C47320"/>
    <w:rsid w:val="00C53075"/>
    <w:rsid w:val="00C60B20"/>
    <w:rsid w:val="00C63F2F"/>
    <w:rsid w:val="00C6621B"/>
    <w:rsid w:val="00C72465"/>
    <w:rsid w:val="00C72645"/>
    <w:rsid w:val="00C72EF8"/>
    <w:rsid w:val="00C7342C"/>
    <w:rsid w:val="00C744EF"/>
    <w:rsid w:val="00C75205"/>
    <w:rsid w:val="00C820FE"/>
    <w:rsid w:val="00C875E7"/>
    <w:rsid w:val="00C902A7"/>
    <w:rsid w:val="00C90955"/>
    <w:rsid w:val="00CA1EA8"/>
    <w:rsid w:val="00CA27A8"/>
    <w:rsid w:val="00CA37F6"/>
    <w:rsid w:val="00CA60E6"/>
    <w:rsid w:val="00CA6293"/>
    <w:rsid w:val="00CA67E1"/>
    <w:rsid w:val="00CB102D"/>
    <w:rsid w:val="00CB213C"/>
    <w:rsid w:val="00CB458C"/>
    <w:rsid w:val="00CB59EF"/>
    <w:rsid w:val="00CC0FE3"/>
    <w:rsid w:val="00CC2515"/>
    <w:rsid w:val="00CC3FF8"/>
    <w:rsid w:val="00CC4738"/>
    <w:rsid w:val="00CC6530"/>
    <w:rsid w:val="00CD0799"/>
    <w:rsid w:val="00CD42DD"/>
    <w:rsid w:val="00CD4CF6"/>
    <w:rsid w:val="00CE16F5"/>
    <w:rsid w:val="00CF22B6"/>
    <w:rsid w:val="00CF2436"/>
    <w:rsid w:val="00CF42DC"/>
    <w:rsid w:val="00CF74BD"/>
    <w:rsid w:val="00CF74E5"/>
    <w:rsid w:val="00D06249"/>
    <w:rsid w:val="00D06C59"/>
    <w:rsid w:val="00D079B2"/>
    <w:rsid w:val="00D13D3A"/>
    <w:rsid w:val="00D16EBA"/>
    <w:rsid w:val="00D170B7"/>
    <w:rsid w:val="00D17C9A"/>
    <w:rsid w:val="00D17FDA"/>
    <w:rsid w:val="00D21B87"/>
    <w:rsid w:val="00D250FB"/>
    <w:rsid w:val="00D2569A"/>
    <w:rsid w:val="00D25EC9"/>
    <w:rsid w:val="00D31A7F"/>
    <w:rsid w:val="00D34618"/>
    <w:rsid w:val="00D358DE"/>
    <w:rsid w:val="00D362B2"/>
    <w:rsid w:val="00D36E31"/>
    <w:rsid w:val="00D3712A"/>
    <w:rsid w:val="00D40404"/>
    <w:rsid w:val="00D439D8"/>
    <w:rsid w:val="00D477CB"/>
    <w:rsid w:val="00D526C5"/>
    <w:rsid w:val="00D52FB7"/>
    <w:rsid w:val="00D63515"/>
    <w:rsid w:val="00D72010"/>
    <w:rsid w:val="00D77331"/>
    <w:rsid w:val="00D82309"/>
    <w:rsid w:val="00D83D48"/>
    <w:rsid w:val="00D85018"/>
    <w:rsid w:val="00D85C55"/>
    <w:rsid w:val="00D91836"/>
    <w:rsid w:val="00D92335"/>
    <w:rsid w:val="00D92765"/>
    <w:rsid w:val="00D92ABA"/>
    <w:rsid w:val="00D930E1"/>
    <w:rsid w:val="00D95668"/>
    <w:rsid w:val="00D9664A"/>
    <w:rsid w:val="00D9703A"/>
    <w:rsid w:val="00DA256C"/>
    <w:rsid w:val="00DA3C67"/>
    <w:rsid w:val="00DA3EAF"/>
    <w:rsid w:val="00DA57E9"/>
    <w:rsid w:val="00DB0169"/>
    <w:rsid w:val="00DB236A"/>
    <w:rsid w:val="00DB2F2B"/>
    <w:rsid w:val="00DB5B79"/>
    <w:rsid w:val="00DB65A1"/>
    <w:rsid w:val="00DB6CAD"/>
    <w:rsid w:val="00DC1426"/>
    <w:rsid w:val="00DC2015"/>
    <w:rsid w:val="00DC2794"/>
    <w:rsid w:val="00DC5A44"/>
    <w:rsid w:val="00DD3CB9"/>
    <w:rsid w:val="00DD6984"/>
    <w:rsid w:val="00DD7599"/>
    <w:rsid w:val="00DE20B9"/>
    <w:rsid w:val="00DE5537"/>
    <w:rsid w:val="00DE5A30"/>
    <w:rsid w:val="00DE6EB2"/>
    <w:rsid w:val="00DF570E"/>
    <w:rsid w:val="00E01046"/>
    <w:rsid w:val="00E03827"/>
    <w:rsid w:val="00E0648F"/>
    <w:rsid w:val="00E0660C"/>
    <w:rsid w:val="00E073FE"/>
    <w:rsid w:val="00E11899"/>
    <w:rsid w:val="00E12716"/>
    <w:rsid w:val="00E2167E"/>
    <w:rsid w:val="00E232D7"/>
    <w:rsid w:val="00E23CD5"/>
    <w:rsid w:val="00E23EF5"/>
    <w:rsid w:val="00E345F1"/>
    <w:rsid w:val="00E35163"/>
    <w:rsid w:val="00E36E7F"/>
    <w:rsid w:val="00E41A2A"/>
    <w:rsid w:val="00E422FE"/>
    <w:rsid w:val="00E44CDD"/>
    <w:rsid w:val="00E476A0"/>
    <w:rsid w:val="00E51A2C"/>
    <w:rsid w:val="00E51F74"/>
    <w:rsid w:val="00E5505E"/>
    <w:rsid w:val="00E55280"/>
    <w:rsid w:val="00E66FC6"/>
    <w:rsid w:val="00E707D2"/>
    <w:rsid w:val="00E70EDE"/>
    <w:rsid w:val="00E73B32"/>
    <w:rsid w:val="00E7419A"/>
    <w:rsid w:val="00E76D70"/>
    <w:rsid w:val="00E810EC"/>
    <w:rsid w:val="00E85F17"/>
    <w:rsid w:val="00E91F09"/>
    <w:rsid w:val="00E92B2B"/>
    <w:rsid w:val="00E94B1B"/>
    <w:rsid w:val="00EA3315"/>
    <w:rsid w:val="00EC0839"/>
    <w:rsid w:val="00ED00E1"/>
    <w:rsid w:val="00ED0C6B"/>
    <w:rsid w:val="00ED58C5"/>
    <w:rsid w:val="00ED7A49"/>
    <w:rsid w:val="00EE1757"/>
    <w:rsid w:val="00EF1FAF"/>
    <w:rsid w:val="00EF2063"/>
    <w:rsid w:val="00EF49F9"/>
    <w:rsid w:val="00EF6E6E"/>
    <w:rsid w:val="00F0138F"/>
    <w:rsid w:val="00F0178D"/>
    <w:rsid w:val="00F0392B"/>
    <w:rsid w:val="00F0497C"/>
    <w:rsid w:val="00F04DB7"/>
    <w:rsid w:val="00F050A5"/>
    <w:rsid w:val="00F11219"/>
    <w:rsid w:val="00F135F3"/>
    <w:rsid w:val="00F14504"/>
    <w:rsid w:val="00F1675C"/>
    <w:rsid w:val="00F16E84"/>
    <w:rsid w:val="00F17D39"/>
    <w:rsid w:val="00F2033E"/>
    <w:rsid w:val="00F2214C"/>
    <w:rsid w:val="00F3068A"/>
    <w:rsid w:val="00F323BE"/>
    <w:rsid w:val="00F34319"/>
    <w:rsid w:val="00F344BD"/>
    <w:rsid w:val="00F40CB5"/>
    <w:rsid w:val="00F434E9"/>
    <w:rsid w:val="00F45193"/>
    <w:rsid w:val="00F45981"/>
    <w:rsid w:val="00F51659"/>
    <w:rsid w:val="00F62800"/>
    <w:rsid w:val="00F63311"/>
    <w:rsid w:val="00F666A8"/>
    <w:rsid w:val="00F70CF4"/>
    <w:rsid w:val="00F71CD8"/>
    <w:rsid w:val="00F77ED7"/>
    <w:rsid w:val="00F81767"/>
    <w:rsid w:val="00F832DE"/>
    <w:rsid w:val="00F87B42"/>
    <w:rsid w:val="00F87FC5"/>
    <w:rsid w:val="00F94080"/>
    <w:rsid w:val="00F94612"/>
    <w:rsid w:val="00F97CD5"/>
    <w:rsid w:val="00FA399B"/>
    <w:rsid w:val="00FA7076"/>
    <w:rsid w:val="00FB0A08"/>
    <w:rsid w:val="00FB59B3"/>
    <w:rsid w:val="00FB6026"/>
    <w:rsid w:val="00FC0091"/>
    <w:rsid w:val="00FC0CE2"/>
    <w:rsid w:val="00FC1FEB"/>
    <w:rsid w:val="00FC29E7"/>
    <w:rsid w:val="00FC6933"/>
    <w:rsid w:val="00FC7F94"/>
    <w:rsid w:val="00FD0CF6"/>
    <w:rsid w:val="00FD0DA4"/>
    <w:rsid w:val="00FD18E8"/>
    <w:rsid w:val="00FE439B"/>
    <w:rsid w:val="00FF40EB"/>
    <w:rsid w:val="00FF57CF"/>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BA6A"/>
  <w15:docId w15:val="{8CE2F684-01B3-4050-9BB3-1FB69748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4E"/>
    <w:pPr>
      <w:spacing w:after="0" w:line="312" w:lineRule="auto"/>
      <w:ind w:firstLine="340"/>
      <w:jc w:val="both"/>
    </w:pPr>
    <w:rPr>
      <w:rFonts w:ascii="cmr10" w:eastAsia="Times New Roman" w:hAnsi="cmr10" w:cs="Times New Roman"/>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C14A4E"/>
    <w:pPr>
      <w:tabs>
        <w:tab w:val="center" w:pos="4153"/>
        <w:tab w:val="right" w:pos="8306"/>
      </w:tabs>
    </w:pPr>
  </w:style>
  <w:style w:type="character" w:customStyle="1" w:styleId="FooterChar">
    <w:name w:val="Footer Char"/>
    <w:basedOn w:val="DefaultParagraphFont"/>
    <w:link w:val="Footer"/>
    <w:semiHidden/>
    <w:rsid w:val="00C14A4E"/>
    <w:rPr>
      <w:rFonts w:ascii="cmr10" w:eastAsia="Times New Roman" w:hAnsi="cmr10" w:cs="Times New Roman"/>
      <w:sz w:val="21"/>
      <w:szCs w:val="24"/>
      <w:lang w:val="en-GB"/>
    </w:rPr>
  </w:style>
  <w:style w:type="character" w:styleId="PageNumber">
    <w:name w:val="page number"/>
    <w:basedOn w:val="DefaultParagraphFont"/>
    <w:semiHidden/>
    <w:rsid w:val="00C14A4E"/>
  </w:style>
  <w:style w:type="paragraph" w:styleId="Caption">
    <w:name w:val="caption"/>
    <w:basedOn w:val="Normal"/>
    <w:next w:val="Normal"/>
    <w:uiPriority w:val="35"/>
    <w:unhideWhenUsed/>
    <w:qFormat/>
    <w:rsid w:val="00105B20"/>
    <w:pPr>
      <w:spacing w:after="200" w:line="240" w:lineRule="auto"/>
    </w:pPr>
    <w:rPr>
      <w:i/>
      <w:iCs/>
      <w:color w:val="1F497D" w:themeColor="text2"/>
      <w:sz w:val="18"/>
      <w:szCs w:val="18"/>
    </w:rPr>
  </w:style>
  <w:style w:type="paragraph" w:styleId="ListParagraph">
    <w:name w:val="List Paragraph"/>
    <w:basedOn w:val="Normal"/>
    <w:uiPriority w:val="34"/>
    <w:qFormat/>
    <w:rsid w:val="00193434"/>
    <w:pPr>
      <w:ind w:left="720"/>
      <w:contextualSpacing/>
    </w:pPr>
  </w:style>
  <w:style w:type="character" w:styleId="Hyperlink">
    <w:name w:val="Hyperlink"/>
    <w:basedOn w:val="DefaultParagraphFont"/>
    <w:uiPriority w:val="99"/>
    <w:unhideWhenUsed/>
    <w:rsid w:val="006B60E6"/>
    <w:rPr>
      <w:color w:val="0000FF" w:themeColor="hyperlink"/>
      <w:u w:val="single"/>
    </w:rPr>
  </w:style>
  <w:style w:type="paragraph" w:styleId="NormalWeb">
    <w:name w:val="Normal (Web)"/>
    <w:basedOn w:val="Normal"/>
    <w:uiPriority w:val="99"/>
    <w:semiHidden/>
    <w:unhideWhenUsed/>
    <w:rsid w:val="006B60E6"/>
    <w:pPr>
      <w:spacing w:before="100" w:beforeAutospacing="1" w:after="100" w:afterAutospacing="1" w:line="240" w:lineRule="auto"/>
      <w:ind w:firstLine="0"/>
      <w:jc w:val="left"/>
    </w:pPr>
    <w:rPr>
      <w:rFonts w:ascii="Times New Roman" w:hAnsi="Times New Roman"/>
      <w:sz w:val="24"/>
    </w:rPr>
  </w:style>
  <w:style w:type="character" w:styleId="CommentReference">
    <w:name w:val="annotation reference"/>
    <w:basedOn w:val="DefaultParagraphFont"/>
    <w:uiPriority w:val="99"/>
    <w:semiHidden/>
    <w:unhideWhenUsed/>
    <w:rsid w:val="00150B11"/>
    <w:rPr>
      <w:sz w:val="16"/>
      <w:szCs w:val="16"/>
    </w:rPr>
  </w:style>
  <w:style w:type="paragraph" w:styleId="CommentText">
    <w:name w:val="annotation text"/>
    <w:basedOn w:val="Normal"/>
    <w:link w:val="CommentTextChar"/>
    <w:uiPriority w:val="99"/>
    <w:semiHidden/>
    <w:unhideWhenUsed/>
    <w:rsid w:val="00150B11"/>
    <w:pPr>
      <w:spacing w:line="240" w:lineRule="auto"/>
    </w:pPr>
    <w:rPr>
      <w:sz w:val="20"/>
      <w:szCs w:val="20"/>
    </w:rPr>
  </w:style>
  <w:style w:type="character" w:customStyle="1" w:styleId="CommentTextChar">
    <w:name w:val="Comment Text Char"/>
    <w:basedOn w:val="DefaultParagraphFont"/>
    <w:link w:val="CommentText"/>
    <w:uiPriority w:val="99"/>
    <w:semiHidden/>
    <w:rsid w:val="00150B11"/>
    <w:rPr>
      <w:rFonts w:ascii="cmr10" w:eastAsia="Times New Roman" w:hAnsi="cmr10" w:cs="Times New Roman"/>
      <w:sz w:val="20"/>
      <w:szCs w:val="20"/>
    </w:rPr>
  </w:style>
  <w:style w:type="paragraph" w:styleId="CommentSubject">
    <w:name w:val="annotation subject"/>
    <w:basedOn w:val="CommentText"/>
    <w:next w:val="CommentText"/>
    <w:link w:val="CommentSubjectChar"/>
    <w:uiPriority w:val="99"/>
    <w:semiHidden/>
    <w:unhideWhenUsed/>
    <w:rsid w:val="00150B11"/>
    <w:rPr>
      <w:b/>
      <w:bCs/>
    </w:rPr>
  </w:style>
  <w:style w:type="character" w:customStyle="1" w:styleId="CommentSubjectChar">
    <w:name w:val="Comment Subject Char"/>
    <w:basedOn w:val="CommentTextChar"/>
    <w:link w:val="CommentSubject"/>
    <w:uiPriority w:val="99"/>
    <w:semiHidden/>
    <w:rsid w:val="00150B11"/>
    <w:rPr>
      <w:rFonts w:ascii="cmr10" w:eastAsia="Times New Roman" w:hAnsi="cmr10"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hem.libretexts.org/@go/page/17392"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978-3-319-71486-8_1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111/j.1461-0248.2010.01558.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33</Pages>
  <Words>6220</Words>
  <Characters>35459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dcterms:created xsi:type="dcterms:W3CDTF">2021-03-23T22:25:00Z</dcterms:created>
  <dcterms:modified xsi:type="dcterms:W3CDTF">2021-03-25T14:38:00Z</dcterms:modified>
</cp:coreProperties>
</file>